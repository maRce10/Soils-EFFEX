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15AE" w14:textId="6EE8C3D6" w:rsidR="00C4363F" w:rsidRDefault="00F2322C" w:rsidP="0057044C">
      <w:pPr>
        <w:spacing w:line="480" w:lineRule="auto"/>
        <w:rPr>
          <w:rFonts w:ascii="Arial" w:hAnsi="Arial" w:cs="Arial"/>
          <w:b/>
          <w:bCs/>
          <w:sz w:val="32"/>
          <w:szCs w:val="32"/>
        </w:rPr>
      </w:pPr>
      <w:r w:rsidRPr="008D71E0">
        <w:rPr>
          <w:rFonts w:ascii="Arial" w:hAnsi="Arial" w:cs="Arial"/>
          <w:b/>
          <w:bCs/>
          <w:sz w:val="32"/>
          <w:szCs w:val="32"/>
        </w:rPr>
        <w:t xml:space="preserve">Biogeochemical responses </w:t>
      </w:r>
      <w:r w:rsidR="00804B72">
        <w:rPr>
          <w:rFonts w:ascii="Arial" w:hAnsi="Arial" w:cs="Arial"/>
          <w:b/>
          <w:bCs/>
          <w:sz w:val="32"/>
          <w:szCs w:val="32"/>
        </w:rPr>
        <w:t>of</w:t>
      </w:r>
      <w:r w:rsidR="00804B72" w:rsidRPr="008D71E0">
        <w:rPr>
          <w:rFonts w:ascii="Arial" w:hAnsi="Arial" w:cs="Arial"/>
          <w:b/>
          <w:bCs/>
          <w:sz w:val="32"/>
          <w:szCs w:val="32"/>
        </w:rPr>
        <w:t xml:space="preserve"> a lowland tropical wet forest </w:t>
      </w:r>
      <w:r w:rsidRPr="008D71E0">
        <w:rPr>
          <w:rFonts w:ascii="Arial" w:hAnsi="Arial" w:cs="Arial"/>
          <w:b/>
          <w:bCs/>
          <w:sz w:val="32"/>
          <w:szCs w:val="32"/>
        </w:rPr>
        <w:t>to</w:t>
      </w:r>
      <w:r w:rsidR="00A94BB6" w:rsidRPr="008D71E0">
        <w:rPr>
          <w:rFonts w:ascii="Arial" w:hAnsi="Arial" w:cs="Arial"/>
          <w:b/>
          <w:bCs/>
          <w:sz w:val="32"/>
          <w:szCs w:val="32"/>
        </w:rPr>
        <w:t xml:space="preserve"> 12 years of </w:t>
      </w:r>
      <w:r w:rsidR="00755F95" w:rsidRPr="008D71E0">
        <w:rPr>
          <w:rFonts w:ascii="Arial" w:hAnsi="Arial" w:cs="Arial"/>
          <w:b/>
          <w:bCs/>
          <w:sz w:val="32"/>
          <w:szCs w:val="32"/>
        </w:rPr>
        <w:t xml:space="preserve">nutrient addition </w:t>
      </w:r>
    </w:p>
    <w:p w14:paraId="08C074A7" w14:textId="5769796E" w:rsidR="00A94BB6" w:rsidRPr="00CB16E6" w:rsidRDefault="00A94BB6" w:rsidP="0057044C">
      <w:pPr>
        <w:spacing w:line="480" w:lineRule="auto"/>
        <w:rPr>
          <w:rFonts w:ascii="Times New Roman" w:hAnsi="Times New Roman" w:cs="Times New Roman"/>
          <w:sz w:val="24"/>
          <w:szCs w:val="24"/>
          <w:lang w:val="es-CR"/>
        </w:rPr>
      </w:pPr>
      <w:r w:rsidRPr="00CB16E6">
        <w:rPr>
          <w:rFonts w:ascii="Times New Roman" w:hAnsi="Times New Roman" w:cs="Times New Roman"/>
          <w:sz w:val="24"/>
          <w:szCs w:val="24"/>
          <w:lang w:val="es-CR"/>
        </w:rPr>
        <w:t>A.G. Vincent</w:t>
      </w:r>
      <w:r w:rsidRPr="00CB16E6">
        <w:rPr>
          <w:rFonts w:ascii="Times New Roman" w:hAnsi="Times New Roman" w:cs="Times New Roman"/>
          <w:sz w:val="24"/>
          <w:szCs w:val="24"/>
          <w:vertAlign w:val="superscript"/>
          <w:lang w:val="es-CR"/>
        </w:rPr>
        <w:t>1</w:t>
      </w:r>
      <w:r w:rsidRPr="00CB16E6">
        <w:rPr>
          <w:rFonts w:ascii="Times New Roman" w:hAnsi="Times New Roman" w:cs="Times New Roman"/>
          <w:sz w:val="24"/>
          <w:szCs w:val="24"/>
          <w:lang w:val="es-CR"/>
        </w:rPr>
        <w:t xml:space="preserve">, </w:t>
      </w:r>
      <w:r w:rsidR="00903DAB">
        <w:rPr>
          <w:rFonts w:ascii="Times New Roman" w:hAnsi="Times New Roman" w:cs="Times New Roman"/>
          <w:sz w:val="24"/>
          <w:szCs w:val="24"/>
          <w:lang w:val="es-CR"/>
        </w:rPr>
        <w:t>C</w:t>
      </w:r>
      <w:r w:rsidR="00A37F16">
        <w:rPr>
          <w:rFonts w:ascii="Times New Roman" w:hAnsi="Times New Roman" w:cs="Times New Roman"/>
          <w:sz w:val="24"/>
          <w:szCs w:val="24"/>
          <w:lang w:val="es-CR"/>
        </w:rPr>
        <w:t>.</w:t>
      </w:r>
      <w:r w:rsidR="00903DAB">
        <w:rPr>
          <w:rFonts w:ascii="Times New Roman" w:hAnsi="Times New Roman" w:cs="Times New Roman"/>
          <w:sz w:val="24"/>
          <w:szCs w:val="24"/>
          <w:lang w:val="es-CR"/>
        </w:rPr>
        <w:t xml:space="preserve"> Coto</w:t>
      </w:r>
      <w:r w:rsidR="00A37F16">
        <w:rPr>
          <w:rFonts w:ascii="Times New Roman" w:hAnsi="Times New Roman" w:cs="Times New Roman"/>
          <w:sz w:val="24"/>
          <w:szCs w:val="24"/>
          <w:lang w:val="es-CR"/>
        </w:rPr>
        <w:t>-</w:t>
      </w:r>
      <w:r w:rsidR="00903DAB">
        <w:rPr>
          <w:rFonts w:ascii="Times New Roman" w:hAnsi="Times New Roman" w:cs="Times New Roman"/>
          <w:sz w:val="24"/>
          <w:szCs w:val="24"/>
          <w:lang w:val="es-CR"/>
        </w:rPr>
        <w:t>L</w:t>
      </w:r>
      <w:r w:rsidR="00A37F16">
        <w:rPr>
          <w:rFonts w:ascii="Times New Roman" w:hAnsi="Times New Roman" w:cs="Times New Roman"/>
          <w:sz w:val="24"/>
          <w:szCs w:val="24"/>
          <w:lang w:val="es-CR"/>
        </w:rPr>
        <w:t>ó</w:t>
      </w:r>
      <w:r w:rsidR="00903DAB">
        <w:rPr>
          <w:rFonts w:ascii="Times New Roman" w:hAnsi="Times New Roman" w:cs="Times New Roman"/>
          <w:sz w:val="24"/>
          <w:szCs w:val="24"/>
          <w:lang w:val="es-CR"/>
        </w:rPr>
        <w:t>pez</w:t>
      </w:r>
      <w:r w:rsidR="00A37F16" w:rsidRPr="00CB16E6">
        <w:rPr>
          <w:rFonts w:ascii="Times New Roman" w:hAnsi="Times New Roman" w:cs="Times New Roman"/>
          <w:sz w:val="24"/>
          <w:szCs w:val="24"/>
          <w:vertAlign w:val="superscript"/>
          <w:lang w:val="es-CR"/>
        </w:rPr>
        <w:t>1</w:t>
      </w:r>
      <w:r w:rsidR="00A37F16">
        <w:rPr>
          <w:rFonts w:ascii="Times New Roman" w:hAnsi="Times New Roman" w:cs="Times New Roman"/>
          <w:sz w:val="24"/>
          <w:szCs w:val="24"/>
          <w:lang w:val="es-CR"/>
        </w:rPr>
        <w:t xml:space="preserve">, </w:t>
      </w:r>
      <w:r w:rsidR="002D3635">
        <w:rPr>
          <w:rFonts w:ascii="Times New Roman" w:hAnsi="Times New Roman" w:cs="Times New Roman"/>
          <w:sz w:val="24"/>
          <w:szCs w:val="24"/>
          <w:lang w:val="es-CR"/>
        </w:rPr>
        <w:t xml:space="preserve">J.C. </w:t>
      </w:r>
      <w:commentRangeStart w:id="0"/>
      <w:r w:rsidR="002D3635">
        <w:rPr>
          <w:rFonts w:ascii="Times New Roman" w:hAnsi="Times New Roman" w:cs="Times New Roman"/>
          <w:sz w:val="24"/>
          <w:szCs w:val="24"/>
          <w:lang w:val="es-CR"/>
        </w:rPr>
        <w:t>Trejos-Espeleta</w:t>
      </w:r>
      <w:r w:rsidR="00465B6E" w:rsidRPr="00CB16E6">
        <w:rPr>
          <w:rFonts w:ascii="Times New Roman" w:hAnsi="Times New Roman" w:cs="Times New Roman"/>
          <w:sz w:val="24"/>
          <w:szCs w:val="24"/>
          <w:vertAlign w:val="superscript"/>
          <w:lang w:val="es-CR"/>
        </w:rPr>
        <w:t>1</w:t>
      </w:r>
      <w:commentRangeEnd w:id="0"/>
      <w:r w:rsidR="00465B6E">
        <w:rPr>
          <w:rStyle w:val="CommentReference"/>
        </w:rPr>
        <w:commentReference w:id="0"/>
      </w:r>
      <w:r w:rsidR="002D3635">
        <w:rPr>
          <w:rFonts w:ascii="Times New Roman" w:hAnsi="Times New Roman" w:cs="Times New Roman"/>
          <w:sz w:val="24"/>
          <w:szCs w:val="24"/>
          <w:lang w:val="es-CR"/>
        </w:rPr>
        <w:t xml:space="preserve">, </w:t>
      </w:r>
      <w:r w:rsidR="00A37F16">
        <w:rPr>
          <w:rFonts w:ascii="Times New Roman" w:hAnsi="Times New Roman" w:cs="Times New Roman"/>
          <w:sz w:val="24"/>
          <w:szCs w:val="24"/>
          <w:lang w:val="es-CR"/>
        </w:rPr>
        <w:t>C. Sandí-Chinchilla</w:t>
      </w:r>
      <w:r w:rsidR="00A37F16" w:rsidRPr="00CB16E6">
        <w:rPr>
          <w:rFonts w:ascii="Times New Roman" w:hAnsi="Times New Roman" w:cs="Times New Roman"/>
          <w:sz w:val="24"/>
          <w:szCs w:val="24"/>
          <w:vertAlign w:val="superscript"/>
          <w:lang w:val="es-CR"/>
        </w:rPr>
        <w:t>2</w:t>
      </w:r>
      <w:r w:rsidR="00A37F16">
        <w:rPr>
          <w:rFonts w:ascii="Times New Roman" w:hAnsi="Times New Roman" w:cs="Times New Roman"/>
          <w:sz w:val="24"/>
          <w:szCs w:val="24"/>
          <w:lang w:val="es-CR"/>
        </w:rPr>
        <w:t>, S.</w:t>
      </w:r>
      <w:r w:rsidR="00903DAB" w:rsidRPr="00CB16E6">
        <w:rPr>
          <w:rFonts w:ascii="Times New Roman" w:hAnsi="Times New Roman" w:cs="Times New Roman"/>
          <w:sz w:val="24"/>
          <w:szCs w:val="24"/>
          <w:lang w:val="es-CR"/>
        </w:rPr>
        <w:t xml:space="preserve"> </w:t>
      </w:r>
      <w:r w:rsidRPr="00CB16E6">
        <w:rPr>
          <w:rFonts w:ascii="Times New Roman" w:hAnsi="Times New Roman" w:cs="Times New Roman"/>
          <w:sz w:val="24"/>
          <w:szCs w:val="24"/>
          <w:lang w:val="es-CR"/>
        </w:rPr>
        <w:t>Alvarez-Clare</w:t>
      </w:r>
      <w:r w:rsidR="00A37F16">
        <w:rPr>
          <w:rFonts w:ascii="Times New Roman" w:hAnsi="Times New Roman" w:cs="Times New Roman"/>
          <w:sz w:val="24"/>
          <w:szCs w:val="24"/>
          <w:vertAlign w:val="superscript"/>
          <w:lang w:val="es-CR"/>
        </w:rPr>
        <w:t>3</w:t>
      </w:r>
      <w:r w:rsidRPr="00CB16E6">
        <w:rPr>
          <w:rFonts w:ascii="Times New Roman" w:hAnsi="Times New Roman" w:cs="Times New Roman"/>
          <w:sz w:val="24"/>
          <w:szCs w:val="24"/>
          <w:lang w:val="es-CR"/>
        </w:rPr>
        <w:t xml:space="preserve"> </w:t>
      </w:r>
    </w:p>
    <w:p w14:paraId="54BFAE98" w14:textId="2792FD81" w:rsidR="008D71E0" w:rsidRDefault="00A94BB6" w:rsidP="0057044C">
      <w:pPr>
        <w:spacing w:line="480" w:lineRule="auto"/>
        <w:rPr>
          <w:rFonts w:ascii="Times New Roman" w:hAnsi="Times New Roman" w:cs="Times New Roman"/>
          <w:sz w:val="24"/>
          <w:szCs w:val="24"/>
          <w:lang w:val="es-CR"/>
        </w:rPr>
      </w:pPr>
      <w:r w:rsidRPr="00CB16E6">
        <w:rPr>
          <w:rFonts w:ascii="Times New Roman" w:hAnsi="Times New Roman" w:cs="Times New Roman"/>
          <w:sz w:val="24"/>
          <w:szCs w:val="24"/>
          <w:vertAlign w:val="superscript"/>
          <w:lang w:val="es-CR"/>
        </w:rPr>
        <w:t>1</w:t>
      </w:r>
      <w:r w:rsidRPr="00CB16E6">
        <w:rPr>
          <w:rFonts w:ascii="Times New Roman" w:hAnsi="Times New Roman" w:cs="Times New Roman"/>
          <w:sz w:val="24"/>
          <w:szCs w:val="24"/>
          <w:lang w:val="es-CR"/>
        </w:rPr>
        <w:t xml:space="preserve"> </w:t>
      </w:r>
      <w:proofErr w:type="gramStart"/>
      <w:r w:rsidRPr="00CB16E6">
        <w:rPr>
          <w:rFonts w:ascii="Times New Roman" w:hAnsi="Times New Roman" w:cs="Times New Roman"/>
          <w:sz w:val="24"/>
          <w:szCs w:val="24"/>
          <w:lang w:val="es-CR"/>
        </w:rPr>
        <w:t>Escuela</w:t>
      </w:r>
      <w:proofErr w:type="gramEnd"/>
      <w:r w:rsidRPr="00CB16E6">
        <w:rPr>
          <w:rFonts w:ascii="Times New Roman" w:hAnsi="Times New Roman" w:cs="Times New Roman"/>
          <w:sz w:val="24"/>
          <w:szCs w:val="24"/>
          <w:lang w:val="es-CR"/>
        </w:rPr>
        <w:t xml:space="preserve"> de Biología, Universidad de Costa Rica</w:t>
      </w:r>
      <w:r w:rsidR="008D71E0">
        <w:rPr>
          <w:rFonts w:ascii="Times New Roman" w:hAnsi="Times New Roman" w:cs="Times New Roman"/>
          <w:sz w:val="24"/>
          <w:szCs w:val="24"/>
          <w:lang w:val="es-CR"/>
        </w:rPr>
        <w:t xml:space="preserve">, Apartado </w:t>
      </w:r>
      <w:r w:rsidR="008D71E0" w:rsidRPr="008D71E0">
        <w:rPr>
          <w:rFonts w:ascii="Times New Roman" w:hAnsi="Times New Roman" w:cs="Times New Roman"/>
          <w:sz w:val="24"/>
          <w:szCs w:val="24"/>
          <w:lang w:val="es-CR"/>
        </w:rPr>
        <w:t xml:space="preserve">2060, </w:t>
      </w:r>
      <w:r w:rsidR="008D71E0">
        <w:rPr>
          <w:rFonts w:ascii="Times New Roman" w:hAnsi="Times New Roman" w:cs="Times New Roman"/>
          <w:sz w:val="24"/>
          <w:szCs w:val="24"/>
          <w:lang w:val="es-CR"/>
        </w:rPr>
        <w:t xml:space="preserve">San José, </w:t>
      </w:r>
      <w:r w:rsidR="008D71E0" w:rsidRPr="008D71E0">
        <w:rPr>
          <w:rFonts w:ascii="Times New Roman" w:hAnsi="Times New Roman" w:cs="Times New Roman"/>
          <w:sz w:val="24"/>
          <w:szCs w:val="24"/>
          <w:lang w:val="es-CR"/>
        </w:rPr>
        <w:t xml:space="preserve">Costa Rica </w:t>
      </w:r>
    </w:p>
    <w:p w14:paraId="6755F051" w14:textId="5B9E8D2E" w:rsidR="008D71E0" w:rsidRDefault="00A94BB6" w:rsidP="0057044C">
      <w:pPr>
        <w:spacing w:line="480" w:lineRule="auto"/>
        <w:rPr>
          <w:rFonts w:ascii="Times New Roman" w:hAnsi="Times New Roman" w:cs="Times New Roman"/>
          <w:sz w:val="24"/>
          <w:szCs w:val="24"/>
        </w:rPr>
      </w:pPr>
      <w:r w:rsidRPr="008D71E0">
        <w:rPr>
          <w:rFonts w:ascii="Times New Roman" w:hAnsi="Times New Roman" w:cs="Times New Roman"/>
          <w:sz w:val="24"/>
          <w:szCs w:val="24"/>
          <w:vertAlign w:val="superscript"/>
        </w:rPr>
        <w:t>2</w:t>
      </w:r>
      <w:r w:rsidRPr="008D71E0">
        <w:rPr>
          <w:rFonts w:ascii="Times New Roman" w:hAnsi="Times New Roman" w:cs="Times New Roman"/>
          <w:sz w:val="24"/>
          <w:szCs w:val="24"/>
        </w:rPr>
        <w:t xml:space="preserve"> </w:t>
      </w:r>
      <w:r w:rsidR="00A37F16">
        <w:rPr>
          <w:rFonts w:ascii="Times New Roman" w:hAnsi="Times New Roman" w:cs="Times New Roman"/>
          <w:sz w:val="24"/>
          <w:szCs w:val="24"/>
        </w:rPr>
        <w:t xml:space="preserve">Universidad EARTH, </w:t>
      </w:r>
      <w:proofErr w:type="spellStart"/>
      <w:r w:rsidR="00A37F16">
        <w:rPr>
          <w:rFonts w:ascii="Times New Roman" w:hAnsi="Times New Roman" w:cs="Times New Roman"/>
          <w:sz w:val="24"/>
          <w:szCs w:val="24"/>
        </w:rPr>
        <w:t>Guácimo</w:t>
      </w:r>
      <w:proofErr w:type="spellEnd"/>
      <w:r w:rsidR="00A37F16">
        <w:rPr>
          <w:rFonts w:ascii="Times New Roman" w:hAnsi="Times New Roman" w:cs="Times New Roman"/>
          <w:sz w:val="24"/>
          <w:szCs w:val="24"/>
        </w:rPr>
        <w:t>, Limón</w:t>
      </w:r>
    </w:p>
    <w:p w14:paraId="6EB45386" w14:textId="77777777" w:rsidR="00A37F16" w:rsidRDefault="00A94BB6" w:rsidP="00A37F16">
      <w:pPr>
        <w:spacing w:line="480" w:lineRule="auto"/>
        <w:rPr>
          <w:rFonts w:ascii="Times New Roman" w:hAnsi="Times New Roman" w:cs="Times New Roman"/>
          <w:sz w:val="24"/>
          <w:szCs w:val="24"/>
        </w:rPr>
      </w:pPr>
      <w:r w:rsidRPr="008D71E0">
        <w:rPr>
          <w:rFonts w:ascii="Times New Roman" w:hAnsi="Times New Roman" w:cs="Times New Roman"/>
          <w:sz w:val="24"/>
          <w:szCs w:val="24"/>
          <w:vertAlign w:val="superscript"/>
        </w:rPr>
        <w:t>3</w:t>
      </w:r>
      <w:r w:rsidRPr="008D71E0">
        <w:rPr>
          <w:rFonts w:ascii="Times New Roman" w:hAnsi="Times New Roman" w:cs="Times New Roman"/>
          <w:sz w:val="24"/>
          <w:szCs w:val="24"/>
        </w:rPr>
        <w:t xml:space="preserve"> </w:t>
      </w:r>
      <w:proofErr w:type="spellStart"/>
      <w:r w:rsidR="00A37F16" w:rsidRPr="008D71E0">
        <w:rPr>
          <w:rFonts w:ascii="Times New Roman" w:hAnsi="Times New Roman" w:cs="Times New Roman"/>
          <w:sz w:val="24"/>
          <w:szCs w:val="24"/>
        </w:rPr>
        <w:t>Center</w:t>
      </w:r>
      <w:proofErr w:type="spellEnd"/>
      <w:r w:rsidR="00A37F16" w:rsidRPr="008D71E0">
        <w:rPr>
          <w:rFonts w:ascii="Times New Roman" w:hAnsi="Times New Roman" w:cs="Times New Roman"/>
          <w:sz w:val="24"/>
          <w:szCs w:val="24"/>
        </w:rPr>
        <w:t xml:space="preserve"> for Tree Science, The Morton Arboretum, Lisle, Illinois 60532 USA</w:t>
      </w:r>
    </w:p>
    <w:p w14:paraId="2652033B" w14:textId="77777777" w:rsidR="00A94BB6" w:rsidRPr="00CB16E6" w:rsidRDefault="00A94BB6" w:rsidP="0057044C">
      <w:pPr>
        <w:pStyle w:val="Heading1"/>
        <w:spacing w:line="480" w:lineRule="auto"/>
        <w:rPr>
          <w:rFonts w:ascii="Times New Roman" w:hAnsi="Times New Roman" w:cs="Times New Roman"/>
          <w:sz w:val="24"/>
          <w:szCs w:val="24"/>
        </w:rPr>
      </w:pPr>
      <w:r w:rsidRPr="00CB16E6">
        <w:rPr>
          <w:rFonts w:ascii="Times New Roman" w:hAnsi="Times New Roman" w:cs="Times New Roman"/>
          <w:sz w:val="24"/>
          <w:szCs w:val="24"/>
        </w:rPr>
        <w:t>Abstract</w:t>
      </w:r>
    </w:p>
    <w:p w14:paraId="07C62F08" w14:textId="2D93C1AF" w:rsidR="00A94BB6" w:rsidRPr="00CB16E6" w:rsidRDefault="00667129" w:rsidP="0057044C">
      <w:pPr>
        <w:spacing w:line="480" w:lineRule="auto"/>
        <w:rPr>
          <w:rFonts w:ascii="Times New Roman" w:hAnsi="Times New Roman" w:cs="Times New Roman"/>
          <w:sz w:val="24"/>
          <w:szCs w:val="24"/>
        </w:rPr>
      </w:pPr>
      <w:r w:rsidRPr="00CB16E6">
        <w:rPr>
          <w:rFonts w:ascii="Times New Roman" w:hAnsi="Times New Roman" w:cs="Times New Roman"/>
          <w:sz w:val="24"/>
          <w:szCs w:val="24"/>
        </w:rPr>
        <w:t>Large-scale, long-term forest fertilization experiments in</w:t>
      </w:r>
      <w:r w:rsidR="00EF0FD3">
        <w:rPr>
          <w:rFonts w:ascii="Times New Roman" w:hAnsi="Times New Roman" w:cs="Times New Roman"/>
          <w:sz w:val="24"/>
          <w:szCs w:val="24"/>
        </w:rPr>
        <w:t xml:space="preserve"> </w:t>
      </w:r>
      <w:r w:rsidRPr="00CB16E6">
        <w:rPr>
          <w:rFonts w:ascii="Times New Roman" w:hAnsi="Times New Roman" w:cs="Times New Roman"/>
          <w:sz w:val="24"/>
          <w:szCs w:val="24"/>
        </w:rPr>
        <w:t>tropic</w:t>
      </w:r>
      <w:r w:rsidR="00EF0FD3">
        <w:rPr>
          <w:rFonts w:ascii="Times New Roman" w:hAnsi="Times New Roman" w:cs="Times New Roman"/>
          <w:sz w:val="24"/>
          <w:szCs w:val="24"/>
        </w:rPr>
        <w:t>al forests</w:t>
      </w:r>
      <w:r w:rsidRPr="00CB16E6">
        <w:rPr>
          <w:rFonts w:ascii="Times New Roman" w:hAnsi="Times New Roman" w:cs="Times New Roman"/>
          <w:sz w:val="24"/>
          <w:szCs w:val="24"/>
        </w:rPr>
        <w:t xml:space="preserve"> have been used for </w:t>
      </w:r>
      <w:r w:rsidR="00FE020A">
        <w:rPr>
          <w:rFonts w:ascii="Times New Roman" w:hAnsi="Times New Roman" w:cs="Times New Roman"/>
          <w:sz w:val="24"/>
          <w:szCs w:val="24"/>
        </w:rPr>
        <w:t>almost thirty years</w:t>
      </w:r>
      <w:r w:rsidRPr="00CB16E6">
        <w:rPr>
          <w:rFonts w:ascii="Times New Roman" w:hAnsi="Times New Roman" w:cs="Times New Roman"/>
          <w:sz w:val="24"/>
          <w:szCs w:val="24"/>
        </w:rPr>
        <w:t xml:space="preserve"> to investigate the role of nutrients on ecosystem function. Paradoxically, despite large additions of nitrogen (N) and phosphorus (P), </w:t>
      </w:r>
      <w:r w:rsidR="00FE020A">
        <w:rPr>
          <w:rFonts w:ascii="Times New Roman" w:hAnsi="Times New Roman" w:cs="Times New Roman"/>
          <w:sz w:val="24"/>
          <w:szCs w:val="24"/>
        </w:rPr>
        <w:t>vegetation responses are highly variable</w:t>
      </w:r>
      <w:r w:rsidRPr="00CB16E6">
        <w:rPr>
          <w:rFonts w:ascii="Times New Roman" w:hAnsi="Times New Roman" w:cs="Times New Roman"/>
          <w:sz w:val="24"/>
          <w:szCs w:val="24"/>
        </w:rPr>
        <w:t>. The Earth Forest Fertilization Experiment (EFFEX), located in the humid lowlands of Costa Rica, started in 200</w:t>
      </w:r>
      <w:r w:rsidR="00241872">
        <w:rPr>
          <w:rFonts w:ascii="Times New Roman" w:hAnsi="Times New Roman" w:cs="Times New Roman"/>
          <w:sz w:val="24"/>
          <w:szCs w:val="24"/>
        </w:rPr>
        <w:t>7</w:t>
      </w:r>
      <w:r w:rsidRPr="00CB16E6">
        <w:rPr>
          <w:rFonts w:ascii="Times New Roman" w:hAnsi="Times New Roman" w:cs="Times New Roman"/>
          <w:sz w:val="24"/>
          <w:szCs w:val="24"/>
        </w:rPr>
        <w:t xml:space="preserve"> and has been continuously fertilized for 1</w:t>
      </w:r>
      <w:r w:rsidR="00241872">
        <w:rPr>
          <w:rFonts w:ascii="Times New Roman" w:hAnsi="Times New Roman" w:cs="Times New Roman"/>
          <w:sz w:val="24"/>
          <w:szCs w:val="24"/>
        </w:rPr>
        <w:t>2</w:t>
      </w:r>
      <w:r w:rsidRPr="00CB16E6">
        <w:rPr>
          <w:rFonts w:ascii="Times New Roman" w:hAnsi="Times New Roman" w:cs="Times New Roman"/>
          <w:sz w:val="24"/>
          <w:szCs w:val="24"/>
        </w:rPr>
        <w:t xml:space="preserve"> years. </w:t>
      </w:r>
      <w:r w:rsidR="0054297E" w:rsidRPr="00CB16E6">
        <w:rPr>
          <w:rFonts w:ascii="Times New Roman" w:hAnsi="Times New Roman" w:cs="Times New Roman"/>
          <w:sz w:val="24"/>
          <w:szCs w:val="24"/>
        </w:rPr>
        <w:t>Here we</w:t>
      </w:r>
      <w:r w:rsidRPr="00CB16E6">
        <w:rPr>
          <w:rFonts w:ascii="Times New Roman" w:hAnsi="Times New Roman" w:cs="Times New Roman"/>
          <w:sz w:val="24"/>
          <w:szCs w:val="24"/>
        </w:rPr>
        <w:t xml:space="preserve"> provide a detailed analysis </w:t>
      </w:r>
      <w:r w:rsidR="0054297E" w:rsidRPr="00CB16E6">
        <w:rPr>
          <w:rFonts w:ascii="Times New Roman" w:hAnsi="Times New Roman" w:cs="Times New Roman"/>
          <w:sz w:val="24"/>
          <w:szCs w:val="24"/>
        </w:rPr>
        <w:t xml:space="preserve">of </w:t>
      </w:r>
      <w:r w:rsidR="004045BD">
        <w:rPr>
          <w:rFonts w:ascii="Times New Roman" w:hAnsi="Times New Roman" w:cs="Times New Roman"/>
          <w:sz w:val="24"/>
          <w:szCs w:val="24"/>
        </w:rPr>
        <w:t>chemical</w:t>
      </w:r>
      <w:r w:rsidR="0045527B">
        <w:rPr>
          <w:rFonts w:ascii="Times New Roman" w:hAnsi="Times New Roman" w:cs="Times New Roman"/>
          <w:sz w:val="24"/>
          <w:szCs w:val="24"/>
        </w:rPr>
        <w:t xml:space="preserve"> </w:t>
      </w:r>
      <w:r w:rsidRPr="00CB16E6">
        <w:rPr>
          <w:rFonts w:ascii="Times New Roman" w:hAnsi="Times New Roman" w:cs="Times New Roman"/>
          <w:sz w:val="24"/>
          <w:szCs w:val="24"/>
        </w:rPr>
        <w:t xml:space="preserve">properties of </w:t>
      </w:r>
      <w:r w:rsidR="0054297E" w:rsidRPr="00CB16E6">
        <w:rPr>
          <w:rFonts w:ascii="Times New Roman" w:hAnsi="Times New Roman" w:cs="Times New Roman"/>
          <w:sz w:val="24"/>
          <w:szCs w:val="24"/>
        </w:rPr>
        <w:t>EFFEX soils</w:t>
      </w:r>
      <w:r w:rsidRPr="00CB16E6">
        <w:rPr>
          <w:rFonts w:ascii="Times New Roman" w:hAnsi="Times New Roman" w:cs="Times New Roman"/>
          <w:sz w:val="24"/>
          <w:szCs w:val="24"/>
        </w:rPr>
        <w:t xml:space="preserve">, </w:t>
      </w:r>
      <w:proofErr w:type="gramStart"/>
      <w:r w:rsidRPr="00CB16E6">
        <w:rPr>
          <w:rFonts w:ascii="Times New Roman" w:hAnsi="Times New Roman" w:cs="Times New Roman"/>
          <w:sz w:val="24"/>
          <w:szCs w:val="24"/>
        </w:rPr>
        <w:t>in order to</w:t>
      </w:r>
      <w:proofErr w:type="gramEnd"/>
      <w:r w:rsidRPr="00CB16E6">
        <w:rPr>
          <w:rFonts w:ascii="Times New Roman" w:hAnsi="Times New Roman" w:cs="Times New Roman"/>
          <w:sz w:val="24"/>
          <w:szCs w:val="24"/>
        </w:rPr>
        <w:t xml:space="preserve"> gain insight into possible causes for the lack of response of the vegetation. </w:t>
      </w:r>
      <w:bookmarkStart w:id="1" w:name="_Hlk26172963"/>
      <w:r w:rsidR="004045BD">
        <w:rPr>
          <w:rFonts w:ascii="Times New Roman" w:hAnsi="Times New Roman" w:cs="Times New Roman"/>
          <w:sz w:val="24"/>
          <w:szCs w:val="24"/>
        </w:rPr>
        <w:t xml:space="preserve">Additionally, we </w:t>
      </w:r>
      <w:r w:rsidR="00465B6E">
        <w:rPr>
          <w:rFonts w:ascii="Times New Roman" w:hAnsi="Times New Roman" w:cs="Times New Roman"/>
          <w:sz w:val="24"/>
          <w:szCs w:val="24"/>
        </w:rPr>
        <w:t>tested nutrient limitation to</w:t>
      </w:r>
      <w:r w:rsidR="004045BD">
        <w:rPr>
          <w:rFonts w:ascii="Times New Roman" w:hAnsi="Times New Roman" w:cs="Times New Roman"/>
          <w:sz w:val="24"/>
          <w:szCs w:val="24"/>
        </w:rPr>
        <w:t xml:space="preserve"> soil microorganisms in terms of </w:t>
      </w:r>
      <w:r w:rsidR="00465B6E">
        <w:rPr>
          <w:rFonts w:ascii="Times New Roman" w:hAnsi="Times New Roman" w:cs="Times New Roman"/>
          <w:sz w:val="24"/>
          <w:szCs w:val="24"/>
        </w:rPr>
        <w:t xml:space="preserve">microbial biomass carbon (C), N and </w:t>
      </w:r>
      <w:proofErr w:type="gramStart"/>
      <w:r w:rsidR="00465B6E">
        <w:rPr>
          <w:rFonts w:ascii="Times New Roman" w:hAnsi="Times New Roman" w:cs="Times New Roman"/>
          <w:sz w:val="24"/>
          <w:szCs w:val="24"/>
        </w:rPr>
        <w:t>P;</w:t>
      </w:r>
      <w:proofErr w:type="gramEnd"/>
      <w:r w:rsidR="00465B6E">
        <w:rPr>
          <w:rFonts w:ascii="Times New Roman" w:hAnsi="Times New Roman" w:cs="Times New Roman"/>
          <w:sz w:val="24"/>
          <w:szCs w:val="24"/>
        </w:rPr>
        <w:t xml:space="preserve"> </w:t>
      </w:r>
      <w:r w:rsidR="004045BD">
        <w:rPr>
          <w:rFonts w:ascii="Times New Roman" w:hAnsi="Times New Roman" w:cs="Times New Roman"/>
          <w:sz w:val="24"/>
          <w:szCs w:val="24"/>
        </w:rPr>
        <w:t xml:space="preserve">soil enzyme activity and soil respiration. </w:t>
      </w:r>
      <w:r w:rsidR="0045527B" w:rsidRPr="0045527B">
        <w:rPr>
          <w:rFonts w:ascii="Times New Roman" w:hAnsi="Times New Roman" w:cs="Times New Roman"/>
          <w:sz w:val="24"/>
          <w:szCs w:val="24"/>
        </w:rPr>
        <w:t>N</w:t>
      </w:r>
      <w:r w:rsidR="00F2322C">
        <w:rPr>
          <w:rFonts w:ascii="Times New Roman" w:hAnsi="Times New Roman" w:cs="Times New Roman"/>
          <w:sz w:val="24"/>
          <w:szCs w:val="24"/>
        </w:rPr>
        <w:t>itrogen</w:t>
      </w:r>
      <w:r w:rsidR="0045527B" w:rsidRPr="0045527B">
        <w:rPr>
          <w:rFonts w:ascii="Times New Roman" w:hAnsi="Times New Roman" w:cs="Times New Roman"/>
          <w:sz w:val="24"/>
          <w:szCs w:val="24"/>
        </w:rPr>
        <w:t xml:space="preserve"> addition decreased pH by 0.2 units, while P addition doubled Ca concentration (the fertilizer contains Ca). </w:t>
      </w:r>
      <w:r w:rsidR="00CC085A" w:rsidRPr="0045527B">
        <w:rPr>
          <w:rFonts w:ascii="Times New Roman" w:hAnsi="Times New Roman" w:cs="Times New Roman"/>
          <w:sz w:val="24"/>
          <w:szCs w:val="24"/>
        </w:rPr>
        <w:t xml:space="preserve">Total </w:t>
      </w:r>
      <w:r w:rsidR="00CC085A">
        <w:rPr>
          <w:rFonts w:ascii="Times New Roman" w:hAnsi="Times New Roman" w:cs="Times New Roman"/>
          <w:sz w:val="24"/>
          <w:szCs w:val="24"/>
        </w:rPr>
        <w:t>carbon (</w:t>
      </w:r>
      <w:r w:rsidR="00CC085A" w:rsidRPr="0045527B">
        <w:rPr>
          <w:rFonts w:ascii="Times New Roman" w:hAnsi="Times New Roman" w:cs="Times New Roman"/>
          <w:sz w:val="24"/>
          <w:szCs w:val="24"/>
        </w:rPr>
        <w:t>C</w:t>
      </w:r>
      <w:r w:rsidR="00CC085A">
        <w:rPr>
          <w:rFonts w:ascii="Times New Roman" w:hAnsi="Times New Roman" w:cs="Times New Roman"/>
          <w:sz w:val="24"/>
          <w:szCs w:val="24"/>
        </w:rPr>
        <w:t xml:space="preserve">), </w:t>
      </w:r>
      <w:r w:rsidR="00CC085A" w:rsidRPr="0045527B">
        <w:rPr>
          <w:rFonts w:ascii="Times New Roman" w:hAnsi="Times New Roman" w:cs="Times New Roman"/>
          <w:sz w:val="24"/>
          <w:szCs w:val="24"/>
        </w:rPr>
        <w:t xml:space="preserve">N </w:t>
      </w:r>
      <w:r w:rsidR="00CC085A">
        <w:rPr>
          <w:rFonts w:ascii="Times New Roman" w:hAnsi="Times New Roman" w:cs="Times New Roman"/>
          <w:sz w:val="24"/>
          <w:szCs w:val="24"/>
        </w:rPr>
        <w:t xml:space="preserve">and P </w:t>
      </w:r>
      <w:r w:rsidR="00CC085A" w:rsidRPr="0045527B">
        <w:rPr>
          <w:rFonts w:ascii="Times New Roman" w:hAnsi="Times New Roman" w:cs="Times New Roman"/>
          <w:sz w:val="24"/>
          <w:szCs w:val="24"/>
        </w:rPr>
        <w:t>were unchanged by nutrient addition. Base cations at this site are some of the lowest reported for the Neotropics, and (other than Ca) were unchanged by nutrient addition</w:t>
      </w:r>
      <w:r w:rsidR="00CC085A">
        <w:rPr>
          <w:rFonts w:ascii="Times New Roman" w:hAnsi="Times New Roman" w:cs="Times New Roman"/>
          <w:sz w:val="24"/>
          <w:szCs w:val="24"/>
        </w:rPr>
        <w:t>.</w:t>
      </w:r>
      <w:r w:rsidR="00CC085A" w:rsidRPr="0045527B">
        <w:rPr>
          <w:rFonts w:ascii="Times New Roman" w:hAnsi="Times New Roman" w:cs="Times New Roman"/>
          <w:sz w:val="24"/>
          <w:szCs w:val="24"/>
        </w:rPr>
        <w:t xml:space="preserve"> </w:t>
      </w:r>
      <w:r w:rsidR="0045527B" w:rsidRPr="0045527B">
        <w:rPr>
          <w:rFonts w:ascii="Times New Roman" w:hAnsi="Times New Roman" w:cs="Times New Roman"/>
          <w:sz w:val="24"/>
          <w:szCs w:val="24"/>
        </w:rPr>
        <w:t>Phosphorus addition increased labile inorganic phosphate concentration by 15-</w:t>
      </w:r>
      <w:proofErr w:type="gramStart"/>
      <w:r w:rsidR="0045527B" w:rsidRPr="0045527B">
        <w:rPr>
          <w:rFonts w:ascii="Times New Roman" w:hAnsi="Times New Roman" w:cs="Times New Roman"/>
          <w:sz w:val="24"/>
          <w:szCs w:val="24"/>
        </w:rPr>
        <w:t xml:space="preserve">fold, </w:t>
      </w:r>
      <w:r w:rsidR="00CC085A">
        <w:rPr>
          <w:rFonts w:ascii="Times New Roman" w:hAnsi="Times New Roman" w:cs="Times New Roman"/>
          <w:sz w:val="24"/>
          <w:szCs w:val="24"/>
        </w:rPr>
        <w:t>and</w:t>
      </w:r>
      <w:proofErr w:type="gramEnd"/>
      <w:r w:rsidR="00CC085A">
        <w:rPr>
          <w:rFonts w:ascii="Times New Roman" w:hAnsi="Times New Roman" w:cs="Times New Roman"/>
          <w:sz w:val="24"/>
          <w:szCs w:val="24"/>
        </w:rPr>
        <w:t xml:space="preserve"> </w:t>
      </w:r>
      <w:r w:rsidR="0045527B" w:rsidRPr="0045527B">
        <w:rPr>
          <w:rFonts w:ascii="Times New Roman" w:hAnsi="Times New Roman" w:cs="Times New Roman"/>
          <w:sz w:val="24"/>
          <w:szCs w:val="24"/>
        </w:rPr>
        <w:t xml:space="preserve">doubled soil P saturation </w:t>
      </w:r>
      <w:r w:rsidR="00465B6E">
        <w:rPr>
          <w:rFonts w:ascii="Times New Roman" w:hAnsi="Times New Roman" w:cs="Times New Roman"/>
          <w:sz w:val="24"/>
          <w:szCs w:val="24"/>
        </w:rPr>
        <w:t>and</w:t>
      </w:r>
      <w:r w:rsidR="008354C6">
        <w:rPr>
          <w:rFonts w:ascii="Times New Roman" w:hAnsi="Times New Roman" w:cs="Times New Roman"/>
          <w:sz w:val="24"/>
          <w:szCs w:val="24"/>
        </w:rPr>
        <w:t xml:space="preserve"> soil </w:t>
      </w:r>
      <w:r w:rsidR="0045527B" w:rsidRPr="0045527B">
        <w:rPr>
          <w:rFonts w:ascii="Times New Roman" w:hAnsi="Times New Roman" w:cs="Times New Roman"/>
          <w:sz w:val="24"/>
          <w:szCs w:val="24"/>
        </w:rPr>
        <w:t xml:space="preserve">microbial P. </w:t>
      </w:r>
      <w:r w:rsidR="002E396F">
        <w:rPr>
          <w:rFonts w:ascii="Times New Roman" w:hAnsi="Times New Roman" w:cs="Times New Roman"/>
          <w:sz w:val="24"/>
          <w:szCs w:val="24"/>
        </w:rPr>
        <w:t xml:space="preserve">Fertilization had no significant effects on microbial biomass C and N, nor on long-term soil respiration. </w:t>
      </w:r>
      <w:r w:rsidR="00CC085A">
        <w:rPr>
          <w:rFonts w:ascii="Times New Roman" w:hAnsi="Times New Roman" w:cs="Times New Roman"/>
          <w:sz w:val="24"/>
          <w:szCs w:val="24"/>
        </w:rPr>
        <w:t>Fertilization had no significant effect on P-</w:t>
      </w:r>
      <w:r w:rsidR="00CC085A">
        <w:rPr>
          <w:rFonts w:ascii="Times New Roman" w:hAnsi="Times New Roman" w:cs="Times New Roman"/>
          <w:sz w:val="24"/>
          <w:szCs w:val="24"/>
        </w:rPr>
        <w:lastRenderedPageBreak/>
        <w:t xml:space="preserve">acquiring enzymes, but </w:t>
      </w:r>
      <w:r w:rsidR="00CC085A" w:rsidRPr="00EF0FD3">
        <w:rPr>
          <w:rFonts w:ascii="Times New Roman" w:hAnsi="Times New Roman" w:cs="Times New Roman"/>
          <w:sz w:val="24"/>
          <w:szCs w:val="24"/>
        </w:rPr>
        <w:t xml:space="preserve">plots that received </w:t>
      </w:r>
      <w:r w:rsidR="00CC085A">
        <w:rPr>
          <w:rFonts w:ascii="Times New Roman" w:hAnsi="Times New Roman" w:cs="Times New Roman"/>
          <w:sz w:val="24"/>
          <w:szCs w:val="24"/>
        </w:rPr>
        <w:t>+</w:t>
      </w:r>
      <w:r w:rsidR="00CC085A" w:rsidRPr="00EF0FD3">
        <w:rPr>
          <w:rFonts w:ascii="Times New Roman" w:hAnsi="Times New Roman" w:cs="Times New Roman"/>
          <w:sz w:val="24"/>
          <w:szCs w:val="24"/>
        </w:rPr>
        <w:t>N</w:t>
      </w:r>
      <w:r w:rsidR="00CC085A" w:rsidRPr="0037018F">
        <w:rPr>
          <w:rFonts w:ascii="Times New Roman" w:hAnsi="Times New Roman" w:cs="Times New Roman"/>
          <w:sz w:val="24"/>
          <w:szCs w:val="24"/>
        </w:rPr>
        <w:t xml:space="preserve"> </w:t>
      </w:r>
      <w:r w:rsidR="00CC085A">
        <w:rPr>
          <w:rFonts w:ascii="Times New Roman" w:hAnsi="Times New Roman" w:cs="Times New Roman"/>
          <w:sz w:val="24"/>
          <w:szCs w:val="24"/>
        </w:rPr>
        <w:t>had higher s</w:t>
      </w:r>
      <w:r w:rsidR="008354C6" w:rsidRPr="0037018F">
        <w:rPr>
          <w:rFonts w:ascii="Times New Roman" w:hAnsi="Times New Roman" w:cs="Times New Roman"/>
          <w:sz w:val="24"/>
          <w:szCs w:val="24"/>
        </w:rPr>
        <w:t>oil sulfatase activity</w:t>
      </w:r>
      <w:r w:rsidR="002E396F">
        <w:rPr>
          <w:rFonts w:ascii="Times New Roman" w:hAnsi="Times New Roman" w:cs="Times New Roman"/>
          <w:sz w:val="24"/>
          <w:szCs w:val="24"/>
        </w:rPr>
        <w:t>, and</w:t>
      </w:r>
      <w:r w:rsidR="00EF0FD3" w:rsidRPr="00EF0FD3">
        <w:rPr>
          <w:rFonts w:ascii="Times New Roman" w:hAnsi="Times New Roman" w:cs="Times New Roman"/>
          <w:sz w:val="24"/>
          <w:szCs w:val="24"/>
        </w:rPr>
        <w:t xml:space="preserve"> </w:t>
      </w:r>
      <w:r w:rsidR="00CC085A">
        <w:rPr>
          <w:rFonts w:ascii="Times New Roman" w:hAnsi="Times New Roman" w:cs="Times New Roman"/>
          <w:sz w:val="24"/>
          <w:szCs w:val="24"/>
        </w:rPr>
        <w:t xml:space="preserve">lower </w:t>
      </w:r>
      <w:proofErr w:type="spellStart"/>
      <w:r w:rsidR="002E396F" w:rsidRPr="00EF0FD3">
        <w:rPr>
          <w:rFonts w:ascii="Times New Roman" w:hAnsi="Times New Roman" w:cs="Times New Roman"/>
          <w:sz w:val="24"/>
          <w:szCs w:val="24"/>
        </w:rPr>
        <w:t>cellobiohydrolase</w:t>
      </w:r>
      <w:proofErr w:type="spellEnd"/>
      <w:r w:rsidR="002E396F" w:rsidRPr="00EF0FD3">
        <w:rPr>
          <w:rFonts w:ascii="Times New Roman" w:hAnsi="Times New Roman" w:cs="Times New Roman"/>
          <w:sz w:val="24"/>
          <w:szCs w:val="24"/>
        </w:rPr>
        <w:t xml:space="preserve"> and xylanase</w:t>
      </w:r>
      <w:r w:rsidR="00CC085A">
        <w:rPr>
          <w:rFonts w:ascii="Times New Roman" w:hAnsi="Times New Roman" w:cs="Times New Roman"/>
          <w:sz w:val="24"/>
          <w:szCs w:val="24"/>
        </w:rPr>
        <w:t xml:space="preserve"> activity</w:t>
      </w:r>
      <w:r w:rsidR="002E396F">
        <w:rPr>
          <w:rFonts w:ascii="Times New Roman" w:hAnsi="Times New Roman" w:cs="Times New Roman"/>
          <w:sz w:val="24"/>
          <w:szCs w:val="24"/>
        </w:rPr>
        <w:t xml:space="preserve">, perhaps </w:t>
      </w:r>
      <w:r w:rsidR="00CC085A">
        <w:rPr>
          <w:rFonts w:ascii="Times New Roman" w:hAnsi="Times New Roman" w:cs="Times New Roman"/>
          <w:sz w:val="24"/>
          <w:szCs w:val="24"/>
        </w:rPr>
        <w:t xml:space="preserve">due to the lower </w:t>
      </w:r>
      <w:r w:rsidR="002E396F">
        <w:rPr>
          <w:rFonts w:ascii="Times New Roman" w:hAnsi="Times New Roman" w:cs="Times New Roman"/>
          <w:sz w:val="24"/>
          <w:szCs w:val="24"/>
        </w:rPr>
        <w:t xml:space="preserve">pH </w:t>
      </w:r>
      <w:r w:rsidR="00CC085A">
        <w:rPr>
          <w:rFonts w:ascii="Times New Roman" w:hAnsi="Times New Roman" w:cs="Times New Roman"/>
          <w:sz w:val="24"/>
          <w:szCs w:val="24"/>
        </w:rPr>
        <w:t>observed</w:t>
      </w:r>
      <w:r w:rsidR="002E396F">
        <w:rPr>
          <w:rFonts w:ascii="Times New Roman" w:hAnsi="Times New Roman" w:cs="Times New Roman"/>
          <w:sz w:val="24"/>
          <w:szCs w:val="24"/>
        </w:rPr>
        <w:t xml:space="preserve"> in +N plots</w:t>
      </w:r>
      <w:r w:rsidR="008354C6">
        <w:rPr>
          <w:rFonts w:ascii="Times New Roman" w:hAnsi="Times New Roman" w:cs="Times New Roman"/>
          <w:sz w:val="24"/>
          <w:szCs w:val="24"/>
        </w:rPr>
        <w:t xml:space="preserve">. </w:t>
      </w:r>
      <w:r w:rsidR="008354C6" w:rsidRPr="0037018F">
        <w:rPr>
          <w:rFonts w:ascii="Times New Roman" w:hAnsi="Times New Roman" w:cs="Times New Roman"/>
          <w:sz w:val="24"/>
          <w:szCs w:val="24"/>
        </w:rPr>
        <w:t xml:space="preserve"> </w:t>
      </w:r>
      <w:r w:rsidR="0045527B" w:rsidRPr="0045527B">
        <w:rPr>
          <w:rFonts w:ascii="Times New Roman" w:hAnsi="Times New Roman" w:cs="Times New Roman"/>
          <w:sz w:val="24"/>
          <w:szCs w:val="24"/>
        </w:rPr>
        <w:t xml:space="preserve"> </w:t>
      </w:r>
      <w:bookmarkEnd w:id="1"/>
      <w:r w:rsidR="0045527B" w:rsidRPr="0045527B">
        <w:rPr>
          <w:rFonts w:ascii="Times New Roman" w:hAnsi="Times New Roman" w:cs="Times New Roman"/>
          <w:sz w:val="24"/>
          <w:szCs w:val="24"/>
        </w:rPr>
        <w:t xml:space="preserve">Overall, we show a modest biogeochemical response to nutrient addition despite large changes in soil </w:t>
      </w:r>
      <w:r w:rsidR="00A019D5">
        <w:rPr>
          <w:rFonts w:ascii="Times New Roman" w:hAnsi="Times New Roman" w:cs="Times New Roman"/>
          <w:sz w:val="24"/>
          <w:szCs w:val="24"/>
        </w:rPr>
        <w:t xml:space="preserve">phosphorus </w:t>
      </w:r>
      <w:r w:rsidR="0045527B" w:rsidRPr="0045527B">
        <w:rPr>
          <w:rFonts w:ascii="Times New Roman" w:hAnsi="Times New Roman" w:cs="Times New Roman"/>
          <w:sz w:val="24"/>
          <w:szCs w:val="24"/>
        </w:rPr>
        <w:t>concentrations, perhaps related to base cation limitation or the duration of the experiment.</w:t>
      </w:r>
    </w:p>
    <w:p w14:paraId="5906F410" w14:textId="77777777" w:rsidR="00A94BB6" w:rsidRPr="00CB16E6" w:rsidRDefault="00A94BB6" w:rsidP="0057044C">
      <w:pPr>
        <w:pStyle w:val="Heading1"/>
        <w:spacing w:line="480" w:lineRule="auto"/>
        <w:rPr>
          <w:rFonts w:ascii="Times New Roman" w:hAnsi="Times New Roman" w:cs="Times New Roman"/>
          <w:sz w:val="24"/>
          <w:szCs w:val="24"/>
        </w:rPr>
      </w:pPr>
      <w:r w:rsidRPr="00CB16E6">
        <w:rPr>
          <w:rFonts w:ascii="Times New Roman" w:hAnsi="Times New Roman" w:cs="Times New Roman"/>
          <w:sz w:val="24"/>
          <w:szCs w:val="24"/>
        </w:rPr>
        <w:t>Introduction</w:t>
      </w:r>
    </w:p>
    <w:p w14:paraId="40CC71DE" w14:textId="6C44E54B" w:rsidR="008C3590" w:rsidRDefault="006423AA" w:rsidP="0057044C">
      <w:pPr>
        <w:spacing w:line="480" w:lineRule="auto"/>
        <w:rPr>
          <w:rFonts w:ascii="Times New Roman" w:hAnsi="Times New Roman" w:cs="Times New Roman"/>
          <w:sz w:val="24"/>
          <w:szCs w:val="24"/>
        </w:rPr>
      </w:pPr>
      <w:r>
        <w:rPr>
          <w:rFonts w:ascii="Times New Roman" w:hAnsi="Times New Roman" w:cs="Times New Roman"/>
          <w:sz w:val="24"/>
          <w:szCs w:val="24"/>
        </w:rPr>
        <w:t xml:space="preserve">Nutrient limitation </w:t>
      </w:r>
      <w:r w:rsidR="008506B8">
        <w:rPr>
          <w:rFonts w:ascii="Times New Roman" w:hAnsi="Times New Roman" w:cs="Times New Roman"/>
          <w:sz w:val="24"/>
          <w:szCs w:val="24"/>
        </w:rPr>
        <w:t xml:space="preserve">to </w:t>
      </w:r>
      <w:r w:rsidR="00773FD7">
        <w:rPr>
          <w:rFonts w:ascii="Times New Roman" w:hAnsi="Times New Roman" w:cs="Times New Roman"/>
          <w:sz w:val="24"/>
          <w:szCs w:val="24"/>
        </w:rPr>
        <w:t xml:space="preserve">terrestrial </w:t>
      </w:r>
      <w:r w:rsidR="008506B8">
        <w:rPr>
          <w:rFonts w:ascii="Times New Roman" w:hAnsi="Times New Roman" w:cs="Times New Roman"/>
          <w:sz w:val="24"/>
          <w:szCs w:val="24"/>
        </w:rPr>
        <w:t xml:space="preserve">ecosystems </w:t>
      </w:r>
      <w:r w:rsidR="00D0278D">
        <w:rPr>
          <w:rFonts w:ascii="Times New Roman" w:hAnsi="Times New Roman" w:cs="Times New Roman"/>
          <w:sz w:val="24"/>
          <w:szCs w:val="24"/>
        </w:rPr>
        <w:t>is common (</w:t>
      </w:r>
      <w:commentRangeStart w:id="2"/>
      <w:proofErr w:type="spellStart"/>
      <w:r w:rsidR="00D0278D">
        <w:rPr>
          <w:rFonts w:ascii="Times New Roman" w:hAnsi="Times New Roman" w:cs="Times New Roman"/>
          <w:sz w:val="24"/>
          <w:szCs w:val="24"/>
        </w:rPr>
        <w:t>Elser</w:t>
      </w:r>
      <w:proofErr w:type="spellEnd"/>
      <w:r w:rsidR="00D0278D">
        <w:rPr>
          <w:rFonts w:ascii="Times New Roman" w:hAnsi="Times New Roman" w:cs="Times New Roman"/>
          <w:sz w:val="24"/>
          <w:szCs w:val="24"/>
        </w:rPr>
        <w:t xml:space="preserve"> et al. 2007</w:t>
      </w:r>
      <w:commentRangeEnd w:id="2"/>
      <w:r w:rsidR="00B41930">
        <w:rPr>
          <w:rStyle w:val="CommentReference"/>
        </w:rPr>
        <w:commentReference w:id="2"/>
      </w:r>
      <w:r w:rsidR="00D0278D">
        <w:rPr>
          <w:rFonts w:ascii="Times New Roman" w:hAnsi="Times New Roman" w:cs="Times New Roman"/>
          <w:sz w:val="24"/>
          <w:szCs w:val="24"/>
        </w:rPr>
        <w:t>)</w:t>
      </w:r>
      <w:r w:rsidR="00200378">
        <w:rPr>
          <w:rFonts w:ascii="Times New Roman" w:hAnsi="Times New Roman" w:cs="Times New Roman"/>
          <w:sz w:val="24"/>
          <w:szCs w:val="24"/>
        </w:rPr>
        <w:t xml:space="preserve">. Because plants are the basis of ecosystems, </w:t>
      </w:r>
      <w:r w:rsidR="00D45979">
        <w:rPr>
          <w:rFonts w:ascii="Times New Roman" w:hAnsi="Times New Roman" w:cs="Times New Roman"/>
          <w:sz w:val="24"/>
          <w:szCs w:val="24"/>
        </w:rPr>
        <w:t>many studies have</w:t>
      </w:r>
      <w:r w:rsidR="00200378">
        <w:rPr>
          <w:rFonts w:ascii="Times New Roman" w:hAnsi="Times New Roman" w:cs="Times New Roman"/>
          <w:sz w:val="24"/>
          <w:szCs w:val="24"/>
        </w:rPr>
        <w:t xml:space="preserve"> focused on </w:t>
      </w:r>
      <w:r w:rsidR="00D45979">
        <w:rPr>
          <w:rFonts w:ascii="Times New Roman" w:hAnsi="Times New Roman" w:cs="Times New Roman"/>
          <w:sz w:val="24"/>
          <w:szCs w:val="24"/>
        </w:rPr>
        <w:t>nutrient limitation to</w:t>
      </w:r>
      <w:r w:rsidR="00200378">
        <w:rPr>
          <w:rFonts w:ascii="Times New Roman" w:hAnsi="Times New Roman" w:cs="Times New Roman"/>
          <w:sz w:val="24"/>
          <w:szCs w:val="24"/>
        </w:rPr>
        <w:t xml:space="preserve"> net primary productivity (NPP). </w:t>
      </w:r>
      <w:r w:rsidR="00773FD7">
        <w:rPr>
          <w:rFonts w:ascii="Times New Roman" w:hAnsi="Times New Roman" w:cs="Times New Roman"/>
          <w:sz w:val="24"/>
          <w:szCs w:val="24"/>
        </w:rPr>
        <w:t xml:space="preserve">The highest NPP on Earth is found in </w:t>
      </w:r>
      <w:commentRangeStart w:id="3"/>
      <w:r w:rsidR="00200378">
        <w:rPr>
          <w:rFonts w:ascii="Times New Roman" w:hAnsi="Times New Roman" w:cs="Times New Roman"/>
          <w:sz w:val="24"/>
          <w:szCs w:val="24"/>
        </w:rPr>
        <w:t>lowland</w:t>
      </w:r>
      <w:r w:rsidR="00773FD7">
        <w:rPr>
          <w:rFonts w:ascii="Times New Roman" w:hAnsi="Times New Roman" w:cs="Times New Roman"/>
          <w:sz w:val="24"/>
          <w:szCs w:val="24"/>
        </w:rPr>
        <w:t>, species rich tropical forests (LSRTF)</w:t>
      </w:r>
      <w:r w:rsidR="00200378">
        <w:rPr>
          <w:rFonts w:ascii="Times New Roman" w:hAnsi="Times New Roman" w:cs="Times New Roman"/>
          <w:sz w:val="24"/>
          <w:szCs w:val="24"/>
        </w:rPr>
        <w:t xml:space="preserve">, </w:t>
      </w:r>
      <w:commentRangeEnd w:id="3"/>
      <w:r w:rsidR="004A116A">
        <w:rPr>
          <w:rStyle w:val="CommentReference"/>
        </w:rPr>
        <w:commentReference w:id="3"/>
      </w:r>
      <w:r w:rsidR="0000699A">
        <w:rPr>
          <w:rFonts w:ascii="Times New Roman" w:hAnsi="Times New Roman" w:cs="Times New Roman"/>
          <w:sz w:val="24"/>
          <w:szCs w:val="24"/>
        </w:rPr>
        <w:t xml:space="preserve"> thus </w:t>
      </w:r>
      <w:r w:rsidR="00D45979">
        <w:rPr>
          <w:rFonts w:ascii="Times New Roman" w:hAnsi="Times New Roman" w:cs="Times New Roman"/>
          <w:sz w:val="24"/>
          <w:szCs w:val="24"/>
        </w:rPr>
        <w:t xml:space="preserve">studying </w:t>
      </w:r>
      <w:r w:rsidR="00720BA8">
        <w:rPr>
          <w:rFonts w:ascii="Times New Roman" w:hAnsi="Times New Roman" w:cs="Times New Roman"/>
          <w:sz w:val="24"/>
          <w:szCs w:val="24"/>
        </w:rPr>
        <w:t xml:space="preserve">the drivers of NPP </w:t>
      </w:r>
      <w:r w:rsidR="009E5831">
        <w:rPr>
          <w:rFonts w:ascii="Times New Roman" w:hAnsi="Times New Roman" w:cs="Times New Roman"/>
          <w:sz w:val="24"/>
          <w:szCs w:val="24"/>
        </w:rPr>
        <w:t>in LSRTFs</w:t>
      </w:r>
      <w:r w:rsidR="00720BA8">
        <w:rPr>
          <w:rFonts w:ascii="Times New Roman" w:hAnsi="Times New Roman" w:cs="Times New Roman"/>
          <w:sz w:val="24"/>
          <w:szCs w:val="24"/>
        </w:rPr>
        <w:t xml:space="preserve"> </w:t>
      </w:r>
      <w:r w:rsidR="00E31DE4">
        <w:rPr>
          <w:rFonts w:ascii="Times New Roman" w:hAnsi="Times New Roman" w:cs="Times New Roman"/>
          <w:sz w:val="24"/>
          <w:szCs w:val="24"/>
        </w:rPr>
        <w:t xml:space="preserve">is </w:t>
      </w:r>
      <w:r w:rsidR="00720BA8">
        <w:rPr>
          <w:rFonts w:ascii="Times New Roman" w:hAnsi="Times New Roman" w:cs="Times New Roman"/>
          <w:sz w:val="24"/>
          <w:szCs w:val="24"/>
        </w:rPr>
        <w:t xml:space="preserve">important </w:t>
      </w:r>
      <w:r w:rsidR="0000699A">
        <w:rPr>
          <w:rFonts w:ascii="Times New Roman" w:hAnsi="Times New Roman" w:cs="Times New Roman"/>
          <w:sz w:val="24"/>
          <w:szCs w:val="24"/>
        </w:rPr>
        <w:t>for</w:t>
      </w:r>
      <w:r w:rsidR="00720BA8">
        <w:rPr>
          <w:rFonts w:ascii="Times New Roman" w:hAnsi="Times New Roman" w:cs="Times New Roman"/>
          <w:sz w:val="24"/>
          <w:szCs w:val="24"/>
        </w:rPr>
        <w:t xml:space="preserve"> understanding</w:t>
      </w:r>
      <w:r w:rsidR="0000699A">
        <w:rPr>
          <w:rFonts w:ascii="Times New Roman" w:hAnsi="Times New Roman" w:cs="Times New Roman"/>
          <w:sz w:val="24"/>
          <w:szCs w:val="24"/>
        </w:rPr>
        <w:t xml:space="preserve"> </w:t>
      </w:r>
      <w:r w:rsidR="00773FD7">
        <w:rPr>
          <w:rFonts w:ascii="Times New Roman" w:hAnsi="Times New Roman" w:cs="Times New Roman"/>
          <w:sz w:val="24"/>
          <w:szCs w:val="24"/>
        </w:rPr>
        <w:t xml:space="preserve">the </w:t>
      </w:r>
      <w:r w:rsidR="00720BA8">
        <w:rPr>
          <w:rFonts w:ascii="Times New Roman" w:hAnsi="Times New Roman" w:cs="Times New Roman"/>
          <w:sz w:val="24"/>
          <w:szCs w:val="24"/>
        </w:rPr>
        <w:t xml:space="preserve">global </w:t>
      </w:r>
      <w:r w:rsidR="00200378">
        <w:rPr>
          <w:rFonts w:ascii="Times New Roman" w:hAnsi="Times New Roman" w:cs="Times New Roman"/>
          <w:sz w:val="24"/>
          <w:szCs w:val="24"/>
        </w:rPr>
        <w:t>carbon and water cycles</w:t>
      </w:r>
      <w:r w:rsidR="00720BA8">
        <w:rPr>
          <w:rFonts w:ascii="Times New Roman" w:hAnsi="Times New Roman" w:cs="Times New Roman"/>
          <w:sz w:val="24"/>
          <w:szCs w:val="24"/>
        </w:rPr>
        <w:t xml:space="preserve"> in a changing world</w:t>
      </w:r>
      <w:r w:rsidR="00200378">
        <w:rPr>
          <w:rFonts w:ascii="Times New Roman" w:hAnsi="Times New Roman" w:cs="Times New Roman"/>
          <w:sz w:val="24"/>
          <w:szCs w:val="24"/>
        </w:rPr>
        <w:t xml:space="preserve">. </w:t>
      </w:r>
      <w:commentRangeStart w:id="4"/>
      <w:r w:rsidR="00773FD7">
        <w:rPr>
          <w:rFonts w:ascii="Times New Roman" w:hAnsi="Times New Roman" w:cs="Times New Roman"/>
          <w:sz w:val="24"/>
          <w:szCs w:val="24"/>
        </w:rPr>
        <w:t>Fertilizat</w:t>
      </w:r>
      <w:commentRangeEnd w:id="4"/>
      <w:r w:rsidR="00F440A3">
        <w:rPr>
          <w:rStyle w:val="CommentReference"/>
        </w:rPr>
        <w:commentReference w:id="4"/>
      </w:r>
      <w:r w:rsidR="00773FD7">
        <w:rPr>
          <w:rFonts w:ascii="Times New Roman" w:hAnsi="Times New Roman" w:cs="Times New Roman"/>
          <w:sz w:val="24"/>
          <w:szCs w:val="24"/>
        </w:rPr>
        <w:t>ion experiments are recognized as the most direct way to evaluate nutrient limitation</w:t>
      </w:r>
      <w:r w:rsidR="00200378">
        <w:rPr>
          <w:rFonts w:ascii="Times New Roman" w:hAnsi="Times New Roman" w:cs="Times New Roman"/>
          <w:sz w:val="24"/>
          <w:szCs w:val="24"/>
        </w:rPr>
        <w:t xml:space="preserve"> </w:t>
      </w:r>
      <w:r w:rsidR="00773FD7">
        <w:rPr>
          <w:rFonts w:ascii="Times New Roman" w:hAnsi="Times New Roman" w:cs="Times New Roman"/>
          <w:sz w:val="24"/>
          <w:szCs w:val="24"/>
        </w:rPr>
        <w:t xml:space="preserve">to NPP, </w:t>
      </w:r>
      <w:r w:rsidR="0028141A">
        <w:rPr>
          <w:rFonts w:ascii="Times New Roman" w:hAnsi="Times New Roman" w:cs="Times New Roman"/>
          <w:sz w:val="24"/>
          <w:szCs w:val="24"/>
        </w:rPr>
        <w:t>but</w:t>
      </w:r>
      <w:r w:rsidR="00773FD7">
        <w:rPr>
          <w:rFonts w:ascii="Times New Roman" w:hAnsi="Times New Roman" w:cs="Times New Roman"/>
          <w:sz w:val="24"/>
          <w:szCs w:val="24"/>
        </w:rPr>
        <w:t xml:space="preserve"> there </w:t>
      </w:r>
      <w:r w:rsidR="0028141A">
        <w:rPr>
          <w:rFonts w:ascii="Times New Roman" w:hAnsi="Times New Roman" w:cs="Times New Roman"/>
          <w:sz w:val="24"/>
          <w:szCs w:val="24"/>
        </w:rPr>
        <w:t xml:space="preserve">are currently only </w:t>
      </w:r>
      <w:r w:rsidR="003D708C">
        <w:rPr>
          <w:rFonts w:ascii="Times New Roman" w:hAnsi="Times New Roman" w:cs="Times New Roman"/>
          <w:sz w:val="24"/>
          <w:szCs w:val="24"/>
        </w:rPr>
        <w:t>nine</w:t>
      </w:r>
      <w:r w:rsidR="0028141A">
        <w:rPr>
          <w:rFonts w:ascii="Times New Roman" w:hAnsi="Times New Roman" w:cs="Times New Roman"/>
          <w:sz w:val="24"/>
          <w:szCs w:val="24"/>
        </w:rPr>
        <w:t xml:space="preserve"> fertilization studies in </w:t>
      </w:r>
      <w:r w:rsidR="003D708C">
        <w:rPr>
          <w:rFonts w:ascii="Times New Roman" w:hAnsi="Times New Roman" w:cs="Times New Roman"/>
          <w:sz w:val="24"/>
          <w:szCs w:val="24"/>
        </w:rPr>
        <w:t xml:space="preserve">old growth </w:t>
      </w:r>
      <w:r w:rsidR="0028141A">
        <w:rPr>
          <w:rFonts w:ascii="Times New Roman" w:hAnsi="Times New Roman" w:cs="Times New Roman"/>
          <w:sz w:val="24"/>
          <w:szCs w:val="24"/>
        </w:rPr>
        <w:t>LSRTFs (Wright et al. 2018</w:t>
      </w:r>
      <w:r w:rsidR="009E5831">
        <w:rPr>
          <w:rFonts w:ascii="Times New Roman" w:hAnsi="Times New Roman" w:cs="Times New Roman"/>
          <w:sz w:val="24"/>
          <w:szCs w:val="24"/>
        </w:rPr>
        <w:t xml:space="preserve">, </w:t>
      </w:r>
      <w:proofErr w:type="spellStart"/>
      <w:r w:rsidR="009E5831">
        <w:rPr>
          <w:rFonts w:ascii="Times New Roman" w:hAnsi="Times New Roman" w:cs="Times New Roman"/>
          <w:sz w:val="24"/>
          <w:szCs w:val="24"/>
        </w:rPr>
        <w:t>Luigli</w:t>
      </w:r>
      <w:proofErr w:type="spellEnd"/>
      <w:r w:rsidR="009E5831">
        <w:rPr>
          <w:rFonts w:ascii="Times New Roman" w:hAnsi="Times New Roman" w:cs="Times New Roman"/>
          <w:sz w:val="24"/>
          <w:szCs w:val="24"/>
        </w:rPr>
        <w:t xml:space="preserve"> et al. 2021</w:t>
      </w:r>
      <w:r w:rsidR="0028141A">
        <w:rPr>
          <w:rFonts w:ascii="Times New Roman" w:hAnsi="Times New Roman" w:cs="Times New Roman"/>
          <w:sz w:val="24"/>
          <w:szCs w:val="24"/>
        </w:rPr>
        <w:t>)</w:t>
      </w:r>
      <w:r w:rsidR="003D708C">
        <w:rPr>
          <w:rFonts w:ascii="Times New Roman" w:hAnsi="Times New Roman" w:cs="Times New Roman"/>
          <w:sz w:val="24"/>
          <w:szCs w:val="24"/>
        </w:rPr>
        <w:t xml:space="preserve">, and they mostly show weak </w:t>
      </w:r>
      <w:r w:rsidR="00A76704">
        <w:rPr>
          <w:rFonts w:ascii="Times New Roman" w:hAnsi="Times New Roman" w:cs="Times New Roman"/>
          <w:sz w:val="24"/>
          <w:szCs w:val="24"/>
        </w:rPr>
        <w:t>f</w:t>
      </w:r>
      <w:commentRangeStart w:id="5"/>
      <w:r w:rsidR="00E31DE4">
        <w:rPr>
          <w:rFonts w:ascii="Times New Roman" w:hAnsi="Times New Roman" w:cs="Times New Roman"/>
          <w:sz w:val="24"/>
          <w:szCs w:val="24"/>
        </w:rPr>
        <w:t>ertilization</w:t>
      </w:r>
      <w:r w:rsidR="009E5831">
        <w:rPr>
          <w:rFonts w:ascii="Times New Roman" w:hAnsi="Times New Roman" w:cs="Times New Roman"/>
          <w:sz w:val="24"/>
          <w:szCs w:val="24"/>
        </w:rPr>
        <w:t xml:space="preserve"> </w:t>
      </w:r>
      <w:r w:rsidR="00A76704">
        <w:rPr>
          <w:rFonts w:ascii="Times New Roman" w:hAnsi="Times New Roman" w:cs="Times New Roman"/>
          <w:sz w:val="24"/>
          <w:szCs w:val="24"/>
        </w:rPr>
        <w:t>effects on</w:t>
      </w:r>
      <w:r w:rsidR="009E5831">
        <w:rPr>
          <w:rFonts w:ascii="Times New Roman" w:hAnsi="Times New Roman" w:cs="Times New Roman"/>
          <w:sz w:val="24"/>
          <w:szCs w:val="24"/>
        </w:rPr>
        <w:t xml:space="preserve"> </w:t>
      </w:r>
      <w:r w:rsidR="00D45979">
        <w:rPr>
          <w:rFonts w:ascii="Times New Roman" w:hAnsi="Times New Roman" w:cs="Times New Roman"/>
          <w:sz w:val="24"/>
          <w:szCs w:val="24"/>
        </w:rPr>
        <w:t xml:space="preserve">NPP  </w:t>
      </w:r>
      <w:commentRangeEnd w:id="5"/>
      <w:r w:rsidR="00B41930">
        <w:rPr>
          <w:rStyle w:val="CommentReference"/>
        </w:rPr>
        <w:commentReference w:id="5"/>
      </w:r>
      <w:r w:rsidR="00B03BCC">
        <w:rPr>
          <w:rFonts w:ascii="Times New Roman" w:hAnsi="Times New Roman" w:cs="Times New Roman"/>
          <w:sz w:val="24"/>
          <w:szCs w:val="24"/>
        </w:rPr>
        <w:t>(Wright et al. 2018)</w:t>
      </w:r>
      <w:r w:rsidR="009E5831">
        <w:rPr>
          <w:rFonts w:ascii="Times New Roman" w:hAnsi="Times New Roman" w:cs="Times New Roman"/>
          <w:sz w:val="24"/>
          <w:szCs w:val="24"/>
        </w:rPr>
        <w:t xml:space="preserve">. </w:t>
      </w:r>
      <w:r w:rsidR="0028141A">
        <w:rPr>
          <w:rFonts w:ascii="Times New Roman" w:hAnsi="Times New Roman" w:cs="Times New Roman"/>
          <w:sz w:val="24"/>
          <w:szCs w:val="24"/>
        </w:rPr>
        <w:t xml:space="preserve"> </w:t>
      </w:r>
      <w:commentRangeStart w:id="6"/>
      <w:r w:rsidR="00A76704">
        <w:rPr>
          <w:rFonts w:ascii="Times New Roman" w:hAnsi="Times New Roman" w:cs="Times New Roman"/>
          <w:sz w:val="24"/>
          <w:szCs w:val="24"/>
        </w:rPr>
        <w:t xml:space="preserve">A weak response </w:t>
      </w:r>
      <w:r w:rsidR="001E2E11">
        <w:rPr>
          <w:rFonts w:ascii="Times New Roman" w:hAnsi="Times New Roman" w:cs="Times New Roman"/>
          <w:sz w:val="24"/>
          <w:szCs w:val="24"/>
        </w:rPr>
        <w:t xml:space="preserve">could </w:t>
      </w:r>
      <w:commentRangeEnd w:id="6"/>
      <w:r w:rsidR="00F440A3">
        <w:rPr>
          <w:rStyle w:val="CommentReference"/>
        </w:rPr>
        <w:commentReference w:id="6"/>
      </w:r>
      <w:r w:rsidR="001E2E11">
        <w:rPr>
          <w:rFonts w:ascii="Times New Roman" w:hAnsi="Times New Roman" w:cs="Times New Roman"/>
          <w:sz w:val="24"/>
          <w:szCs w:val="24"/>
        </w:rPr>
        <w:t>be related with native tree adaptation</w:t>
      </w:r>
      <w:r w:rsidR="00A76704">
        <w:rPr>
          <w:rFonts w:ascii="Times New Roman" w:hAnsi="Times New Roman" w:cs="Times New Roman"/>
          <w:sz w:val="24"/>
          <w:szCs w:val="24"/>
        </w:rPr>
        <w:t>s</w:t>
      </w:r>
      <w:r w:rsidR="001E2E11">
        <w:rPr>
          <w:rFonts w:ascii="Times New Roman" w:hAnsi="Times New Roman" w:cs="Times New Roman"/>
          <w:sz w:val="24"/>
          <w:szCs w:val="24"/>
        </w:rPr>
        <w:t xml:space="preserve"> to low </w:t>
      </w:r>
      <w:r w:rsidR="00D45979">
        <w:rPr>
          <w:rFonts w:ascii="Times New Roman" w:hAnsi="Times New Roman" w:cs="Times New Roman"/>
          <w:sz w:val="24"/>
          <w:szCs w:val="24"/>
        </w:rPr>
        <w:t>soil fertility</w:t>
      </w:r>
      <w:r w:rsidR="001E2E11">
        <w:rPr>
          <w:rFonts w:ascii="Times New Roman" w:hAnsi="Times New Roman" w:cs="Times New Roman"/>
          <w:sz w:val="24"/>
          <w:szCs w:val="24"/>
        </w:rPr>
        <w:t xml:space="preserve">, or an increase in </w:t>
      </w:r>
      <w:r w:rsidR="00D45979">
        <w:rPr>
          <w:rFonts w:ascii="Times New Roman" w:hAnsi="Times New Roman" w:cs="Times New Roman"/>
          <w:sz w:val="24"/>
          <w:szCs w:val="24"/>
        </w:rPr>
        <w:t>herbivory with fertilization</w:t>
      </w:r>
      <w:r w:rsidR="001E2E11">
        <w:rPr>
          <w:rFonts w:ascii="Times New Roman" w:hAnsi="Times New Roman" w:cs="Times New Roman"/>
          <w:sz w:val="24"/>
          <w:szCs w:val="24"/>
        </w:rPr>
        <w:t xml:space="preserve"> (Wright et al. 2018).</w:t>
      </w:r>
      <w:r w:rsidR="00F96121">
        <w:rPr>
          <w:rFonts w:ascii="Times New Roman" w:hAnsi="Times New Roman" w:cs="Times New Roman"/>
          <w:sz w:val="24"/>
          <w:szCs w:val="24"/>
        </w:rPr>
        <w:t xml:space="preserve"> </w:t>
      </w:r>
      <w:r w:rsidR="00434569">
        <w:rPr>
          <w:rFonts w:ascii="Times New Roman" w:hAnsi="Times New Roman" w:cs="Times New Roman"/>
          <w:sz w:val="24"/>
          <w:szCs w:val="24"/>
        </w:rPr>
        <w:t>However</w:t>
      </w:r>
      <w:r w:rsidR="00F96121">
        <w:rPr>
          <w:rFonts w:ascii="Times New Roman" w:hAnsi="Times New Roman" w:cs="Times New Roman"/>
          <w:sz w:val="24"/>
          <w:szCs w:val="24"/>
        </w:rPr>
        <w:t>, i</w:t>
      </w:r>
      <w:r w:rsidR="00A76704">
        <w:rPr>
          <w:rFonts w:ascii="Times New Roman" w:hAnsi="Times New Roman" w:cs="Times New Roman"/>
          <w:sz w:val="24"/>
          <w:szCs w:val="24"/>
        </w:rPr>
        <w:t>t</w:t>
      </w:r>
      <w:r w:rsidR="001E2E11">
        <w:rPr>
          <w:rFonts w:ascii="Times New Roman" w:hAnsi="Times New Roman" w:cs="Times New Roman"/>
          <w:sz w:val="24"/>
          <w:szCs w:val="24"/>
        </w:rPr>
        <w:t xml:space="preserve"> could</w:t>
      </w:r>
      <w:r w:rsidR="00434569">
        <w:rPr>
          <w:rFonts w:ascii="Times New Roman" w:hAnsi="Times New Roman" w:cs="Times New Roman"/>
          <w:sz w:val="24"/>
          <w:szCs w:val="24"/>
        </w:rPr>
        <w:t xml:space="preserve"> also</w:t>
      </w:r>
      <w:r w:rsidR="001E2E11">
        <w:rPr>
          <w:rFonts w:ascii="Times New Roman" w:hAnsi="Times New Roman" w:cs="Times New Roman"/>
          <w:sz w:val="24"/>
          <w:szCs w:val="24"/>
        </w:rPr>
        <w:t xml:space="preserve"> be related with</w:t>
      </w:r>
      <w:r w:rsidR="00F96121">
        <w:rPr>
          <w:rFonts w:ascii="Times New Roman" w:hAnsi="Times New Roman" w:cs="Times New Roman"/>
          <w:sz w:val="24"/>
          <w:szCs w:val="24"/>
        </w:rPr>
        <w:t xml:space="preserve"> a</w:t>
      </w:r>
      <w:r w:rsidR="001E2E11">
        <w:rPr>
          <w:rFonts w:ascii="Times New Roman" w:hAnsi="Times New Roman" w:cs="Times New Roman"/>
          <w:sz w:val="24"/>
          <w:szCs w:val="24"/>
        </w:rPr>
        <w:t xml:space="preserve"> </w:t>
      </w:r>
      <w:r w:rsidR="00F96121">
        <w:rPr>
          <w:rFonts w:ascii="Times New Roman" w:hAnsi="Times New Roman" w:cs="Times New Roman"/>
          <w:sz w:val="24"/>
          <w:szCs w:val="24"/>
        </w:rPr>
        <w:t xml:space="preserve">high backdrop variability in soil chemistry (Townsend et al. 2008)  </w:t>
      </w:r>
      <w:commentRangeStart w:id="7"/>
      <w:commentRangeEnd w:id="7"/>
      <w:r w:rsidR="00F96121">
        <w:rPr>
          <w:rStyle w:val="CommentReference"/>
        </w:rPr>
        <w:commentReference w:id="7"/>
      </w:r>
      <w:r w:rsidR="00F96121">
        <w:rPr>
          <w:rFonts w:ascii="Times New Roman" w:hAnsi="Times New Roman" w:cs="Times New Roman"/>
          <w:sz w:val="24"/>
          <w:szCs w:val="24"/>
        </w:rPr>
        <w:t>which adds “noise” to the fertilization treatments, precluding clear</w:t>
      </w:r>
      <w:r w:rsidR="004F5FFE">
        <w:rPr>
          <w:rFonts w:ascii="Times New Roman" w:hAnsi="Times New Roman" w:cs="Times New Roman"/>
          <w:sz w:val="24"/>
          <w:szCs w:val="24"/>
        </w:rPr>
        <w:t xml:space="preserve"> ecological responses. Additionally, the extent to which fertilizer applications induce a corresponding change in soil chemistry is not always </w:t>
      </w:r>
      <w:r w:rsidR="00434569">
        <w:rPr>
          <w:rFonts w:ascii="Times New Roman" w:hAnsi="Times New Roman" w:cs="Times New Roman"/>
          <w:sz w:val="24"/>
          <w:szCs w:val="24"/>
        </w:rPr>
        <w:t>clear</w:t>
      </w:r>
      <w:r w:rsidR="004F5FFE">
        <w:rPr>
          <w:rFonts w:ascii="Times New Roman" w:hAnsi="Times New Roman" w:cs="Times New Roman"/>
          <w:sz w:val="24"/>
          <w:szCs w:val="24"/>
        </w:rPr>
        <w:t xml:space="preserve">, </w:t>
      </w:r>
      <w:r w:rsidR="001E2E11">
        <w:rPr>
          <w:rFonts w:ascii="Times New Roman" w:hAnsi="Times New Roman" w:cs="Times New Roman"/>
          <w:sz w:val="24"/>
          <w:szCs w:val="24"/>
        </w:rPr>
        <w:t xml:space="preserve">for </w:t>
      </w:r>
      <w:r w:rsidR="004F5FFE">
        <w:rPr>
          <w:rFonts w:ascii="Times New Roman" w:hAnsi="Times New Roman" w:cs="Times New Roman"/>
          <w:sz w:val="24"/>
          <w:szCs w:val="24"/>
        </w:rPr>
        <w:t>instance</w:t>
      </w:r>
      <w:r w:rsidR="001E2E11">
        <w:rPr>
          <w:rFonts w:ascii="Times New Roman" w:hAnsi="Times New Roman" w:cs="Times New Roman"/>
          <w:sz w:val="24"/>
          <w:szCs w:val="24"/>
        </w:rPr>
        <w:t xml:space="preserve"> </w:t>
      </w:r>
      <w:r w:rsidR="00434569">
        <w:rPr>
          <w:rFonts w:ascii="Times New Roman" w:hAnsi="Times New Roman" w:cs="Times New Roman"/>
          <w:sz w:val="24"/>
          <w:szCs w:val="24"/>
        </w:rPr>
        <w:t>due to</w:t>
      </w:r>
      <w:r w:rsidR="001E2E11">
        <w:rPr>
          <w:rFonts w:ascii="Times New Roman" w:hAnsi="Times New Roman" w:cs="Times New Roman"/>
          <w:sz w:val="24"/>
          <w:szCs w:val="24"/>
        </w:rPr>
        <w:t xml:space="preserve"> high denitrification rates in </w:t>
      </w:r>
      <w:r w:rsidR="004F5FFE">
        <w:rPr>
          <w:rFonts w:ascii="Times New Roman" w:hAnsi="Times New Roman" w:cs="Times New Roman"/>
          <w:sz w:val="24"/>
          <w:szCs w:val="24"/>
        </w:rPr>
        <w:t>N</w:t>
      </w:r>
      <w:r w:rsidR="001E2E11">
        <w:rPr>
          <w:rFonts w:ascii="Times New Roman" w:hAnsi="Times New Roman" w:cs="Times New Roman"/>
          <w:sz w:val="24"/>
          <w:szCs w:val="24"/>
        </w:rPr>
        <w:t xml:space="preserve"> </w:t>
      </w:r>
      <w:r w:rsidR="00D45979">
        <w:rPr>
          <w:rFonts w:ascii="Times New Roman" w:hAnsi="Times New Roman" w:cs="Times New Roman"/>
          <w:sz w:val="24"/>
          <w:szCs w:val="24"/>
        </w:rPr>
        <w:t>addition</w:t>
      </w:r>
      <w:r w:rsidR="001E2E11">
        <w:rPr>
          <w:rFonts w:ascii="Times New Roman" w:hAnsi="Times New Roman" w:cs="Times New Roman"/>
          <w:sz w:val="24"/>
          <w:szCs w:val="24"/>
        </w:rPr>
        <w:t xml:space="preserve"> plots</w:t>
      </w:r>
      <w:r w:rsidR="004F5FFE">
        <w:rPr>
          <w:rFonts w:ascii="Times New Roman" w:hAnsi="Times New Roman" w:cs="Times New Roman"/>
          <w:sz w:val="24"/>
          <w:szCs w:val="24"/>
        </w:rPr>
        <w:t>, characteristic of hot and humid climates (</w:t>
      </w:r>
      <w:r w:rsidR="004F5FFE" w:rsidRPr="004F5FFE">
        <w:rPr>
          <w:rFonts w:ascii="Times New Roman" w:hAnsi="Times New Roman" w:cs="Times New Roman"/>
          <w:sz w:val="24"/>
          <w:szCs w:val="24"/>
          <w:highlight w:val="yellow"/>
        </w:rPr>
        <w:t>refs)</w:t>
      </w:r>
      <w:r w:rsidR="001E2E11" w:rsidRPr="004F5FFE">
        <w:rPr>
          <w:rFonts w:ascii="Times New Roman" w:hAnsi="Times New Roman" w:cs="Times New Roman"/>
          <w:sz w:val="24"/>
          <w:szCs w:val="24"/>
          <w:highlight w:val="yellow"/>
        </w:rPr>
        <w:t>.</w:t>
      </w:r>
      <w:r w:rsidR="001E2E11">
        <w:rPr>
          <w:rFonts w:ascii="Times New Roman" w:hAnsi="Times New Roman" w:cs="Times New Roman"/>
          <w:sz w:val="24"/>
          <w:szCs w:val="24"/>
        </w:rPr>
        <w:t xml:space="preserve"> </w:t>
      </w:r>
    </w:p>
    <w:p w14:paraId="7F8D9115" w14:textId="57505B53" w:rsidR="0028141A" w:rsidRDefault="00456942" w:rsidP="0057044C">
      <w:pPr>
        <w:spacing w:line="480" w:lineRule="auto"/>
        <w:rPr>
          <w:rFonts w:ascii="Times New Roman" w:hAnsi="Times New Roman" w:cs="Times New Roman"/>
          <w:sz w:val="24"/>
          <w:szCs w:val="24"/>
        </w:rPr>
      </w:pPr>
      <w:commentRangeStart w:id="8"/>
      <w:r>
        <w:rPr>
          <w:rFonts w:ascii="Times New Roman" w:hAnsi="Times New Roman" w:cs="Times New Roman"/>
          <w:sz w:val="24"/>
          <w:szCs w:val="24"/>
        </w:rPr>
        <w:t>Furthermo</w:t>
      </w:r>
      <w:commentRangeEnd w:id="8"/>
      <w:r w:rsidR="00F440A3">
        <w:rPr>
          <w:rStyle w:val="CommentReference"/>
        </w:rPr>
        <w:commentReference w:id="8"/>
      </w:r>
      <w:r>
        <w:rPr>
          <w:rFonts w:ascii="Times New Roman" w:hAnsi="Times New Roman" w:cs="Times New Roman"/>
          <w:sz w:val="24"/>
          <w:szCs w:val="24"/>
        </w:rPr>
        <w:t xml:space="preserve">re, it is possible </w:t>
      </w:r>
      <w:r w:rsidR="00D108C0">
        <w:rPr>
          <w:rFonts w:ascii="Times New Roman" w:hAnsi="Times New Roman" w:cs="Times New Roman"/>
          <w:sz w:val="24"/>
          <w:szCs w:val="24"/>
        </w:rPr>
        <w:t xml:space="preserve">that </w:t>
      </w:r>
      <w:r w:rsidR="00A76704">
        <w:rPr>
          <w:rFonts w:ascii="Times New Roman" w:hAnsi="Times New Roman" w:cs="Times New Roman"/>
          <w:sz w:val="24"/>
          <w:szCs w:val="24"/>
        </w:rPr>
        <w:t xml:space="preserve">other </w:t>
      </w:r>
      <w:r w:rsidR="00D108C0">
        <w:rPr>
          <w:rFonts w:ascii="Times New Roman" w:hAnsi="Times New Roman" w:cs="Times New Roman"/>
          <w:sz w:val="24"/>
          <w:szCs w:val="24"/>
        </w:rPr>
        <w:t xml:space="preserve">organisms </w:t>
      </w:r>
      <w:r>
        <w:rPr>
          <w:rFonts w:ascii="Times New Roman" w:hAnsi="Times New Roman" w:cs="Times New Roman"/>
          <w:sz w:val="24"/>
          <w:szCs w:val="24"/>
        </w:rPr>
        <w:t>are more nutrient-limited than plants in some contexts</w:t>
      </w:r>
      <w:r w:rsidR="00A76704">
        <w:rPr>
          <w:rFonts w:ascii="Times New Roman" w:hAnsi="Times New Roman" w:cs="Times New Roman"/>
          <w:sz w:val="24"/>
          <w:szCs w:val="24"/>
        </w:rPr>
        <w:t>, such as soil microbes</w:t>
      </w:r>
      <w:r>
        <w:rPr>
          <w:rFonts w:ascii="Times New Roman" w:hAnsi="Times New Roman" w:cs="Times New Roman"/>
          <w:sz w:val="24"/>
          <w:szCs w:val="24"/>
        </w:rPr>
        <w:t xml:space="preserve"> (</w:t>
      </w:r>
      <w:proofErr w:type="spellStart"/>
      <w:r>
        <w:rPr>
          <w:rFonts w:ascii="Times New Roman" w:hAnsi="Times New Roman" w:cs="Times New Roman"/>
          <w:sz w:val="24"/>
          <w:szCs w:val="24"/>
        </w:rPr>
        <w:t>Camezind</w:t>
      </w:r>
      <w:proofErr w:type="spellEnd"/>
      <w:r>
        <w:rPr>
          <w:rFonts w:ascii="Times New Roman" w:hAnsi="Times New Roman" w:cs="Times New Roman"/>
          <w:sz w:val="24"/>
          <w:szCs w:val="24"/>
        </w:rPr>
        <w:t xml:space="preserve"> et al. 2017).</w:t>
      </w:r>
      <w:r w:rsidR="000018DC">
        <w:rPr>
          <w:rFonts w:ascii="Times New Roman" w:hAnsi="Times New Roman" w:cs="Times New Roman"/>
          <w:sz w:val="24"/>
          <w:szCs w:val="24"/>
        </w:rPr>
        <w:t xml:space="preserve"> “</w:t>
      </w:r>
      <w:r w:rsidR="000018DC" w:rsidRPr="00282814">
        <w:rPr>
          <w:rFonts w:ascii="Times New Roman" w:hAnsi="Times New Roman" w:cs="Times New Roman"/>
          <w:sz w:val="24"/>
          <w:szCs w:val="24"/>
        </w:rPr>
        <w:t xml:space="preserve">Phosphorus limitation appears to transcend different trophic levels and affects plants as well as soil </w:t>
      </w:r>
      <w:r w:rsidR="000018DC" w:rsidRPr="00282814">
        <w:rPr>
          <w:rFonts w:ascii="Times New Roman" w:hAnsi="Times New Roman" w:cs="Times New Roman"/>
          <w:sz w:val="24"/>
          <w:szCs w:val="24"/>
        </w:rPr>
        <w:lastRenderedPageBreak/>
        <w:t>microorganisms</w:t>
      </w:r>
      <w:proofErr w:type="gramStart"/>
      <w:r w:rsidR="000018DC" w:rsidRPr="00282814">
        <w:rPr>
          <w:rFonts w:ascii="Times New Roman" w:hAnsi="Times New Roman" w:cs="Times New Roman"/>
          <w:sz w:val="24"/>
          <w:szCs w:val="24"/>
        </w:rPr>
        <w:t>.</w:t>
      </w:r>
      <w:r w:rsidR="000018DC">
        <w:rPr>
          <w:rFonts w:ascii="Times New Roman" w:hAnsi="Times New Roman" w:cs="Times New Roman"/>
          <w:sz w:val="24"/>
          <w:szCs w:val="24"/>
        </w:rPr>
        <w:t>”</w:t>
      </w:r>
      <w:proofErr w:type="spellStart"/>
      <w:r w:rsidR="000018DC">
        <w:rPr>
          <w:rFonts w:ascii="Times New Roman" w:hAnsi="Times New Roman" w:cs="Times New Roman"/>
          <w:sz w:val="24"/>
          <w:szCs w:val="24"/>
        </w:rPr>
        <w:t>camezind</w:t>
      </w:r>
      <w:proofErr w:type="spellEnd"/>
      <w:proofErr w:type="gramEnd"/>
      <w:r w:rsidR="000018DC">
        <w:rPr>
          <w:rFonts w:ascii="Times New Roman" w:hAnsi="Times New Roman" w:cs="Times New Roman"/>
          <w:sz w:val="24"/>
          <w:szCs w:val="24"/>
        </w:rPr>
        <w:t xml:space="preserve">. </w:t>
      </w:r>
      <w:r>
        <w:rPr>
          <w:rFonts w:ascii="Times New Roman" w:hAnsi="Times New Roman" w:cs="Times New Roman"/>
          <w:sz w:val="24"/>
          <w:szCs w:val="24"/>
        </w:rPr>
        <w:t xml:space="preserve"> </w:t>
      </w:r>
      <w:r w:rsidR="00A76704">
        <w:rPr>
          <w:rFonts w:ascii="Times New Roman" w:hAnsi="Times New Roman" w:cs="Times New Roman"/>
          <w:sz w:val="24"/>
          <w:szCs w:val="24"/>
        </w:rPr>
        <w:t>Here we provide</w:t>
      </w:r>
      <w:r>
        <w:rPr>
          <w:rFonts w:ascii="Times New Roman" w:hAnsi="Times New Roman" w:cs="Times New Roman"/>
          <w:sz w:val="24"/>
          <w:szCs w:val="24"/>
        </w:rPr>
        <w:t xml:space="preserve"> detailed information of the effects of 12 years of fertilization with </w:t>
      </w:r>
      <w:r w:rsidR="00D108C0">
        <w:rPr>
          <w:rFonts w:ascii="Times New Roman" w:hAnsi="Times New Roman" w:cs="Times New Roman"/>
          <w:sz w:val="24"/>
          <w:szCs w:val="24"/>
        </w:rPr>
        <w:t>N</w:t>
      </w:r>
      <w:r>
        <w:rPr>
          <w:rFonts w:ascii="Times New Roman" w:hAnsi="Times New Roman" w:cs="Times New Roman"/>
          <w:sz w:val="24"/>
          <w:szCs w:val="24"/>
        </w:rPr>
        <w:t xml:space="preserve"> and phosphorus (P) on soil chemical and microbial variables,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D108C0">
        <w:rPr>
          <w:rFonts w:ascii="Times New Roman" w:hAnsi="Times New Roman" w:cs="Times New Roman"/>
          <w:sz w:val="24"/>
          <w:szCs w:val="24"/>
        </w:rPr>
        <w:t xml:space="preserve">(1) understand possible </w:t>
      </w:r>
      <w:r w:rsidR="003D708C">
        <w:rPr>
          <w:rFonts w:ascii="Times New Roman" w:hAnsi="Times New Roman" w:cs="Times New Roman"/>
          <w:sz w:val="24"/>
          <w:szCs w:val="24"/>
        </w:rPr>
        <w:t xml:space="preserve">experimental </w:t>
      </w:r>
      <w:r w:rsidR="00D108C0">
        <w:rPr>
          <w:rFonts w:ascii="Times New Roman" w:hAnsi="Times New Roman" w:cs="Times New Roman"/>
          <w:sz w:val="24"/>
          <w:szCs w:val="24"/>
        </w:rPr>
        <w:t xml:space="preserve">artefacts </w:t>
      </w:r>
      <w:r w:rsidR="00A76704">
        <w:rPr>
          <w:rFonts w:ascii="Times New Roman" w:hAnsi="Times New Roman" w:cs="Times New Roman"/>
          <w:sz w:val="24"/>
          <w:szCs w:val="24"/>
        </w:rPr>
        <w:t>behind</w:t>
      </w:r>
      <w:r w:rsidR="00D108C0">
        <w:rPr>
          <w:rFonts w:ascii="Times New Roman" w:hAnsi="Times New Roman" w:cs="Times New Roman"/>
          <w:sz w:val="24"/>
          <w:szCs w:val="24"/>
        </w:rPr>
        <w:t xml:space="preserve"> a weak plant response, (2) expand our </w:t>
      </w:r>
      <w:r>
        <w:rPr>
          <w:rFonts w:ascii="Times New Roman" w:hAnsi="Times New Roman" w:cs="Times New Roman"/>
          <w:sz w:val="24"/>
          <w:szCs w:val="24"/>
        </w:rPr>
        <w:t>understand</w:t>
      </w:r>
      <w:r w:rsidR="00D108C0">
        <w:rPr>
          <w:rFonts w:ascii="Times New Roman" w:hAnsi="Times New Roman" w:cs="Times New Roman"/>
          <w:sz w:val="24"/>
          <w:szCs w:val="24"/>
        </w:rPr>
        <w:t>ing of</w:t>
      </w:r>
      <w:r>
        <w:rPr>
          <w:rFonts w:ascii="Times New Roman" w:hAnsi="Times New Roman" w:cs="Times New Roman"/>
          <w:sz w:val="24"/>
          <w:szCs w:val="24"/>
        </w:rPr>
        <w:t xml:space="preserve"> </w:t>
      </w:r>
      <w:r w:rsidR="00A76704">
        <w:rPr>
          <w:rFonts w:ascii="Times New Roman" w:hAnsi="Times New Roman" w:cs="Times New Roman"/>
          <w:sz w:val="24"/>
          <w:szCs w:val="24"/>
        </w:rPr>
        <w:t xml:space="preserve">forest </w:t>
      </w:r>
      <w:r>
        <w:rPr>
          <w:rFonts w:ascii="Times New Roman" w:hAnsi="Times New Roman" w:cs="Times New Roman"/>
          <w:sz w:val="24"/>
          <w:szCs w:val="24"/>
        </w:rPr>
        <w:t>nutrient limi</w:t>
      </w:r>
      <w:r w:rsidR="00E31DE4">
        <w:rPr>
          <w:rFonts w:ascii="Times New Roman" w:hAnsi="Times New Roman" w:cs="Times New Roman"/>
          <w:sz w:val="24"/>
          <w:szCs w:val="24"/>
        </w:rPr>
        <w:t xml:space="preserve">tation </w:t>
      </w:r>
      <w:r w:rsidR="00D108C0">
        <w:rPr>
          <w:rFonts w:ascii="Times New Roman" w:hAnsi="Times New Roman" w:cs="Times New Roman"/>
          <w:sz w:val="24"/>
          <w:szCs w:val="24"/>
        </w:rPr>
        <w:t xml:space="preserve">beyond autotrophs, to also include soil </w:t>
      </w:r>
      <w:r w:rsidR="003D708C">
        <w:rPr>
          <w:rFonts w:ascii="Times New Roman" w:hAnsi="Times New Roman" w:cs="Times New Roman"/>
          <w:sz w:val="24"/>
          <w:szCs w:val="24"/>
        </w:rPr>
        <w:t>heterotrophs</w:t>
      </w:r>
      <w:r w:rsidR="00D45979">
        <w:rPr>
          <w:rFonts w:ascii="Times New Roman" w:hAnsi="Times New Roman" w:cs="Times New Roman"/>
          <w:sz w:val="24"/>
          <w:szCs w:val="24"/>
        </w:rPr>
        <w:t xml:space="preserve">. </w:t>
      </w:r>
    </w:p>
    <w:p w14:paraId="693A88CD" w14:textId="49762009" w:rsidR="00F440A3" w:rsidRDefault="00B52B40" w:rsidP="005804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microbes are traditionally considered to be</w:t>
      </w:r>
      <w:r w:rsidR="000E7A26">
        <w:rPr>
          <w:rFonts w:ascii="Times New Roman" w:hAnsi="Times New Roman" w:cs="Times New Roman"/>
          <w:sz w:val="24"/>
          <w:szCs w:val="24"/>
        </w:rPr>
        <w:t xml:space="preserve"> mainly</w:t>
      </w:r>
      <w:r>
        <w:rPr>
          <w:rFonts w:ascii="Times New Roman" w:hAnsi="Times New Roman" w:cs="Times New Roman"/>
          <w:sz w:val="24"/>
          <w:szCs w:val="24"/>
        </w:rPr>
        <w:t xml:space="preserve"> limited by C (</w:t>
      </w:r>
      <w:proofErr w:type="spellStart"/>
      <w:r w:rsidR="000E7A26" w:rsidRPr="000E7A26">
        <w:rPr>
          <w:rFonts w:ascii="Times New Roman" w:hAnsi="Times New Roman" w:cs="Times New Roman"/>
          <w:sz w:val="24"/>
          <w:szCs w:val="24"/>
        </w:rPr>
        <w:t>Demoling</w:t>
      </w:r>
      <w:proofErr w:type="spellEnd"/>
      <w:r w:rsidR="000E7A26" w:rsidRPr="000E7A26">
        <w:rPr>
          <w:rFonts w:ascii="Times New Roman" w:hAnsi="Times New Roman" w:cs="Times New Roman"/>
          <w:sz w:val="24"/>
          <w:szCs w:val="24"/>
        </w:rPr>
        <w:t xml:space="preserve"> et al. 2007, </w:t>
      </w:r>
      <w:proofErr w:type="spellStart"/>
      <w:r w:rsidR="000E7A26" w:rsidRPr="000E7A26">
        <w:rPr>
          <w:rFonts w:ascii="Times New Roman" w:hAnsi="Times New Roman" w:cs="Times New Roman"/>
          <w:sz w:val="24"/>
          <w:szCs w:val="24"/>
        </w:rPr>
        <w:t>Kamble</w:t>
      </w:r>
      <w:proofErr w:type="spellEnd"/>
      <w:r w:rsidR="000E7A26" w:rsidRPr="000E7A26">
        <w:rPr>
          <w:rFonts w:ascii="Times New Roman" w:hAnsi="Times New Roman" w:cs="Times New Roman"/>
          <w:sz w:val="24"/>
          <w:szCs w:val="24"/>
        </w:rPr>
        <w:t xml:space="preserve"> and Baath 2014</w:t>
      </w:r>
      <w:r>
        <w:rPr>
          <w:rFonts w:ascii="Times New Roman" w:hAnsi="Times New Roman" w:cs="Times New Roman"/>
          <w:sz w:val="24"/>
          <w:szCs w:val="24"/>
        </w:rPr>
        <w:t xml:space="preserve">), </w:t>
      </w:r>
      <w:r w:rsidR="00185A20">
        <w:rPr>
          <w:rFonts w:ascii="Times New Roman" w:hAnsi="Times New Roman" w:cs="Times New Roman"/>
          <w:sz w:val="24"/>
          <w:szCs w:val="24"/>
        </w:rPr>
        <w:t xml:space="preserve">a </w:t>
      </w:r>
      <w:r>
        <w:rPr>
          <w:rFonts w:ascii="Times New Roman" w:hAnsi="Times New Roman" w:cs="Times New Roman"/>
          <w:sz w:val="24"/>
          <w:szCs w:val="24"/>
        </w:rPr>
        <w:t xml:space="preserve">recent </w:t>
      </w:r>
      <w:r w:rsidR="00185A20">
        <w:rPr>
          <w:rFonts w:ascii="Times New Roman" w:hAnsi="Times New Roman" w:cs="Times New Roman"/>
          <w:sz w:val="24"/>
          <w:szCs w:val="24"/>
        </w:rPr>
        <w:t xml:space="preserve">meta-analysis of </w:t>
      </w:r>
      <w:r w:rsidR="00185A20" w:rsidRPr="000E7A26">
        <w:rPr>
          <w:rFonts w:ascii="Times New Roman" w:hAnsi="Times New Roman" w:cs="Times New Roman"/>
          <w:sz w:val="24"/>
          <w:szCs w:val="24"/>
          <w:highlight w:val="yellow"/>
        </w:rPr>
        <w:t>42 studies from 34</w:t>
      </w:r>
      <w:r w:rsidR="00185A20">
        <w:rPr>
          <w:rFonts w:ascii="Times New Roman" w:hAnsi="Times New Roman" w:cs="Times New Roman"/>
          <w:sz w:val="24"/>
          <w:szCs w:val="24"/>
        </w:rPr>
        <w:t xml:space="preserve"> tropical forest </w:t>
      </w:r>
      <w:r w:rsidR="00185A20" w:rsidRPr="00185A20">
        <w:rPr>
          <w:rFonts w:ascii="Times New Roman" w:hAnsi="Times New Roman" w:cs="Times New Roman"/>
          <w:sz w:val="24"/>
          <w:szCs w:val="24"/>
        </w:rPr>
        <w:t>sites</w:t>
      </w:r>
      <w:r w:rsidR="00185A20">
        <w:rPr>
          <w:rFonts w:ascii="Times New Roman" w:hAnsi="Times New Roman" w:cs="Times New Roman"/>
          <w:sz w:val="24"/>
          <w:szCs w:val="24"/>
        </w:rPr>
        <w:t xml:space="preserve"> </w:t>
      </w:r>
      <w:r>
        <w:rPr>
          <w:rFonts w:ascii="Times New Roman" w:hAnsi="Times New Roman" w:cs="Times New Roman"/>
          <w:sz w:val="24"/>
          <w:szCs w:val="24"/>
        </w:rPr>
        <w:t>point</w:t>
      </w:r>
      <w:r w:rsidR="00185A20">
        <w:rPr>
          <w:rFonts w:ascii="Times New Roman" w:hAnsi="Times New Roman" w:cs="Times New Roman"/>
          <w:sz w:val="24"/>
          <w:szCs w:val="24"/>
        </w:rPr>
        <w:t>s</w:t>
      </w:r>
      <w:r>
        <w:rPr>
          <w:rFonts w:ascii="Times New Roman" w:hAnsi="Times New Roman" w:cs="Times New Roman"/>
          <w:sz w:val="24"/>
          <w:szCs w:val="24"/>
        </w:rPr>
        <w:t xml:space="preserve"> to </w:t>
      </w:r>
      <w:r w:rsidR="00185A20">
        <w:rPr>
          <w:rFonts w:ascii="Times New Roman" w:hAnsi="Times New Roman" w:cs="Times New Roman"/>
          <w:sz w:val="24"/>
          <w:szCs w:val="24"/>
        </w:rPr>
        <w:t>generalized P</w:t>
      </w:r>
      <w:r>
        <w:rPr>
          <w:rFonts w:ascii="Times New Roman" w:hAnsi="Times New Roman" w:cs="Times New Roman"/>
          <w:sz w:val="24"/>
          <w:szCs w:val="24"/>
        </w:rPr>
        <w:t xml:space="preserve"> limitation (</w:t>
      </w:r>
      <w:proofErr w:type="spellStart"/>
      <w:r>
        <w:rPr>
          <w:rFonts w:ascii="Times New Roman" w:hAnsi="Times New Roman" w:cs="Times New Roman"/>
          <w:sz w:val="24"/>
          <w:szCs w:val="24"/>
        </w:rPr>
        <w:t>Camezind</w:t>
      </w:r>
      <w:proofErr w:type="spellEnd"/>
      <w:r w:rsidR="00185A20">
        <w:rPr>
          <w:rFonts w:ascii="Times New Roman" w:hAnsi="Times New Roman" w:cs="Times New Roman"/>
          <w:sz w:val="24"/>
          <w:szCs w:val="24"/>
        </w:rPr>
        <w:t xml:space="preserve"> et al. 2018</w:t>
      </w:r>
      <w:r w:rsidR="000E7A26">
        <w:rPr>
          <w:rFonts w:ascii="Times New Roman" w:hAnsi="Times New Roman" w:cs="Times New Roman"/>
          <w:sz w:val="24"/>
          <w:szCs w:val="24"/>
        </w:rPr>
        <w:t xml:space="preserve"> UPDATE</w:t>
      </w:r>
      <w:r>
        <w:rPr>
          <w:rFonts w:ascii="Times New Roman" w:hAnsi="Times New Roman" w:cs="Times New Roman"/>
          <w:sz w:val="24"/>
          <w:szCs w:val="24"/>
        </w:rPr>
        <w:t xml:space="preserve">). This limitation would arise due to the much narrower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:P ratios in microbial than in plant biomass</w:t>
      </w:r>
      <w:r w:rsidR="004C5F0E">
        <w:rPr>
          <w:rFonts w:ascii="Times New Roman" w:hAnsi="Times New Roman" w:cs="Times New Roman"/>
          <w:sz w:val="24"/>
          <w:szCs w:val="24"/>
        </w:rPr>
        <w:t xml:space="preserve"> (Cleveland and </w:t>
      </w:r>
      <w:proofErr w:type="spellStart"/>
      <w:r w:rsidR="004C5F0E">
        <w:rPr>
          <w:rFonts w:ascii="Times New Roman" w:hAnsi="Times New Roman" w:cs="Times New Roman"/>
          <w:sz w:val="24"/>
          <w:szCs w:val="24"/>
        </w:rPr>
        <w:t>Liptzin</w:t>
      </w:r>
      <w:proofErr w:type="spellEnd"/>
      <w:r w:rsidR="004C5F0E">
        <w:rPr>
          <w:rFonts w:ascii="Times New Roman" w:hAnsi="Times New Roman" w:cs="Times New Roman"/>
          <w:sz w:val="24"/>
          <w:szCs w:val="24"/>
        </w:rPr>
        <w:t xml:space="preserve"> 2007</w:t>
      </w:r>
      <w:r w:rsidR="000E7A26">
        <w:rPr>
          <w:rFonts w:ascii="Times New Roman" w:hAnsi="Times New Roman" w:cs="Times New Roman"/>
          <w:sz w:val="24"/>
          <w:szCs w:val="24"/>
        </w:rPr>
        <w:t xml:space="preserve">,  </w:t>
      </w:r>
      <w:r w:rsidR="000E7A26" w:rsidRPr="000E7A26">
        <w:rPr>
          <w:rFonts w:ascii="Times New Roman" w:hAnsi="Times New Roman" w:cs="Times New Roman"/>
          <w:sz w:val="24"/>
          <w:szCs w:val="24"/>
        </w:rPr>
        <w:t xml:space="preserve">Manzoni et al. 2010, </w:t>
      </w:r>
      <w:proofErr w:type="spellStart"/>
      <w:r w:rsidR="000E7A26" w:rsidRPr="000E7A26">
        <w:rPr>
          <w:rFonts w:ascii="Times New Roman" w:hAnsi="Times New Roman" w:cs="Times New Roman"/>
          <w:sz w:val="24"/>
          <w:szCs w:val="24"/>
        </w:rPr>
        <w:t>Mooshammer</w:t>
      </w:r>
      <w:proofErr w:type="spellEnd"/>
      <w:r w:rsidR="000E7A26" w:rsidRPr="000E7A26">
        <w:rPr>
          <w:rFonts w:ascii="Times New Roman" w:hAnsi="Times New Roman" w:cs="Times New Roman"/>
          <w:sz w:val="24"/>
          <w:szCs w:val="24"/>
        </w:rPr>
        <w:t xml:space="preserve"> et al. 2014</w:t>
      </w:r>
      <w:r w:rsidR="004C5F0E">
        <w:rPr>
          <w:rFonts w:ascii="Times New Roman" w:hAnsi="Times New Roman" w:cs="Times New Roman"/>
          <w:sz w:val="24"/>
          <w:szCs w:val="24"/>
        </w:rPr>
        <w:t>)</w:t>
      </w:r>
      <w:r>
        <w:rPr>
          <w:rFonts w:ascii="Times New Roman" w:hAnsi="Times New Roman" w:cs="Times New Roman"/>
          <w:sz w:val="24"/>
          <w:szCs w:val="24"/>
        </w:rPr>
        <w:t>, which means that microbes have higher N and P requirements per unit C than</w:t>
      </w:r>
      <w:r w:rsidR="000018DC">
        <w:rPr>
          <w:rFonts w:ascii="Times New Roman" w:hAnsi="Times New Roman" w:cs="Times New Roman"/>
          <w:sz w:val="24"/>
          <w:szCs w:val="24"/>
        </w:rPr>
        <w:t xml:space="preserve"> what the</w:t>
      </w:r>
      <w:r>
        <w:rPr>
          <w:rFonts w:ascii="Times New Roman" w:hAnsi="Times New Roman" w:cs="Times New Roman"/>
          <w:sz w:val="24"/>
          <w:szCs w:val="24"/>
        </w:rPr>
        <w:t xml:space="preserve"> plant </w:t>
      </w:r>
      <w:r w:rsidR="000018DC">
        <w:rPr>
          <w:rFonts w:ascii="Times New Roman" w:hAnsi="Times New Roman" w:cs="Times New Roman"/>
          <w:sz w:val="24"/>
          <w:szCs w:val="24"/>
        </w:rPr>
        <w:t>substrate</w:t>
      </w:r>
      <w:r>
        <w:rPr>
          <w:rFonts w:ascii="Times New Roman" w:hAnsi="Times New Roman" w:cs="Times New Roman"/>
          <w:sz w:val="24"/>
          <w:szCs w:val="24"/>
        </w:rPr>
        <w:t xml:space="preserve"> </w:t>
      </w:r>
      <w:r w:rsidR="00F350E9">
        <w:rPr>
          <w:rFonts w:ascii="Times New Roman" w:hAnsi="Times New Roman" w:cs="Times New Roman"/>
          <w:sz w:val="24"/>
          <w:szCs w:val="24"/>
        </w:rPr>
        <w:t xml:space="preserve">provides. </w:t>
      </w:r>
      <w:proofErr w:type="spellStart"/>
      <w:r w:rsidR="00185A20">
        <w:rPr>
          <w:rFonts w:ascii="Times New Roman" w:hAnsi="Times New Roman" w:cs="Times New Roman"/>
          <w:sz w:val="24"/>
          <w:szCs w:val="24"/>
        </w:rPr>
        <w:t>Camenzind</w:t>
      </w:r>
      <w:proofErr w:type="spellEnd"/>
      <w:r w:rsidR="00185A20">
        <w:rPr>
          <w:rFonts w:ascii="Times New Roman" w:hAnsi="Times New Roman" w:cs="Times New Roman"/>
          <w:sz w:val="24"/>
          <w:szCs w:val="24"/>
        </w:rPr>
        <w:t xml:space="preserve"> et al. (2018)</w:t>
      </w:r>
      <w:r w:rsidR="00392F17">
        <w:rPr>
          <w:rFonts w:ascii="Times New Roman" w:hAnsi="Times New Roman" w:cs="Times New Roman"/>
          <w:sz w:val="24"/>
          <w:szCs w:val="24"/>
        </w:rPr>
        <w:t xml:space="preserve"> found a consistent </w:t>
      </w:r>
      <w:r w:rsidR="00B02C11">
        <w:rPr>
          <w:rFonts w:ascii="Times New Roman" w:hAnsi="Times New Roman" w:cs="Times New Roman"/>
          <w:sz w:val="24"/>
          <w:szCs w:val="24"/>
        </w:rPr>
        <w:t xml:space="preserve">positive </w:t>
      </w:r>
      <w:r w:rsidR="00392F17">
        <w:rPr>
          <w:rFonts w:ascii="Times New Roman" w:hAnsi="Times New Roman" w:cs="Times New Roman"/>
          <w:sz w:val="24"/>
          <w:szCs w:val="24"/>
        </w:rPr>
        <w:t xml:space="preserve">response of P fertilization on microbial biomass and several microbial process rates such as litter decomposition, </w:t>
      </w:r>
      <w:r w:rsidR="004B739F">
        <w:rPr>
          <w:rFonts w:ascii="Times New Roman" w:hAnsi="Times New Roman" w:cs="Times New Roman"/>
          <w:sz w:val="24"/>
          <w:szCs w:val="24"/>
        </w:rPr>
        <w:t>soil microbial respiration, free-living N-fixation, N mineralization, and</w:t>
      </w:r>
      <w:r w:rsidR="00185A20">
        <w:rPr>
          <w:rFonts w:ascii="Times New Roman" w:hAnsi="Times New Roman" w:cs="Times New Roman"/>
          <w:sz w:val="24"/>
          <w:szCs w:val="24"/>
        </w:rPr>
        <w:t xml:space="preserve"> </w:t>
      </w:r>
      <w:r w:rsidR="004B739F">
        <w:rPr>
          <w:rFonts w:ascii="Times New Roman" w:hAnsi="Times New Roman" w:cs="Times New Roman"/>
          <w:sz w:val="24"/>
          <w:szCs w:val="24"/>
        </w:rPr>
        <w:t xml:space="preserve">P immobilization.  </w:t>
      </w:r>
      <w:r w:rsidR="00B02C11">
        <w:rPr>
          <w:rFonts w:ascii="Times New Roman" w:hAnsi="Times New Roman" w:cs="Times New Roman"/>
          <w:sz w:val="24"/>
          <w:szCs w:val="24"/>
        </w:rPr>
        <w:t xml:space="preserve">On the other hand, responses to </w:t>
      </w:r>
      <w:r w:rsidR="00392F17">
        <w:rPr>
          <w:rFonts w:ascii="Times New Roman" w:hAnsi="Times New Roman" w:cs="Times New Roman"/>
          <w:sz w:val="24"/>
          <w:szCs w:val="24"/>
        </w:rPr>
        <w:t xml:space="preserve">N addition </w:t>
      </w:r>
      <w:r w:rsidR="00B02C11">
        <w:rPr>
          <w:rFonts w:ascii="Times New Roman" w:hAnsi="Times New Roman" w:cs="Times New Roman"/>
          <w:sz w:val="24"/>
          <w:szCs w:val="24"/>
        </w:rPr>
        <w:t xml:space="preserve">were either positive (N mineralization, net </w:t>
      </w:r>
      <w:proofErr w:type="gramStart"/>
      <w:r w:rsidR="00B02C11">
        <w:rPr>
          <w:rFonts w:ascii="Times New Roman" w:hAnsi="Times New Roman" w:cs="Times New Roman"/>
          <w:sz w:val="24"/>
          <w:szCs w:val="24"/>
        </w:rPr>
        <w:t>nitrification)  or</w:t>
      </w:r>
      <w:proofErr w:type="gramEnd"/>
      <w:r w:rsidR="00B02C11">
        <w:rPr>
          <w:rFonts w:ascii="Times New Roman" w:hAnsi="Times New Roman" w:cs="Times New Roman"/>
          <w:sz w:val="24"/>
          <w:szCs w:val="24"/>
        </w:rPr>
        <w:t xml:space="preserve"> negative (e.g. soil microbial respiration, free-living N-fixation) depending on the specific process considered, and hence resulted in an overall neutral N fertilization effect </w:t>
      </w:r>
      <w:r w:rsidR="00392F17">
        <w:rPr>
          <w:rFonts w:ascii="Times New Roman" w:hAnsi="Times New Roman" w:cs="Times New Roman"/>
          <w:sz w:val="24"/>
          <w:szCs w:val="24"/>
        </w:rPr>
        <w:t>(</w:t>
      </w:r>
      <w:proofErr w:type="spellStart"/>
      <w:r w:rsidR="00392F17">
        <w:rPr>
          <w:rFonts w:ascii="Times New Roman" w:hAnsi="Times New Roman" w:cs="Times New Roman"/>
          <w:sz w:val="24"/>
          <w:szCs w:val="24"/>
        </w:rPr>
        <w:t>Camezind</w:t>
      </w:r>
      <w:proofErr w:type="spellEnd"/>
      <w:r w:rsidR="00392F17">
        <w:rPr>
          <w:rFonts w:ascii="Times New Roman" w:hAnsi="Times New Roman" w:cs="Times New Roman"/>
          <w:sz w:val="24"/>
          <w:szCs w:val="24"/>
        </w:rPr>
        <w:t xml:space="preserve"> et al. </w:t>
      </w:r>
      <w:r w:rsidR="00185A20">
        <w:rPr>
          <w:rFonts w:ascii="Times New Roman" w:hAnsi="Times New Roman" w:cs="Times New Roman"/>
          <w:sz w:val="24"/>
          <w:szCs w:val="24"/>
        </w:rPr>
        <w:t>2018</w:t>
      </w:r>
      <w:r w:rsidR="00392F17">
        <w:rPr>
          <w:rFonts w:ascii="Times New Roman" w:hAnsi="Times New Roman" w:cs="Times New Roman"/>
          <w:sz w:val="24"/>
          <w:szCs w:val="24"/>
        </w:rPr>
        <w:t>)</w:t>
      </w:r>
      <w:r w:rsidR="00185A20">
        <w:rPr>
          <w:rFonts w:ascii="Times New Roman" w:hAnsi="Times New Roman" w:cs="Times New Roman"/>
          <w:sz w:val="24"/>
          <w:szCs w:val="24"/>
        </w:rPr>
        <w:t>.</w:t>
      </w:r>
      <w:r w:rsidR="005804B7">
        <w:rPr>
          <w:rFonts w:ascii="Times New Roman" w:hAnsi="Times New Roman" w:cs="Times New Roman"/>
          <w:sz w:val="24"/>
          <w:szCs w:val="24"/>
        </w:rPr>
        <w:t xml:space="preserve"> The study did not consider the response of hydrolytic enzymes released by soil microbes due to lack of </w:t>
      </w:r>
      <w:proofErr w:type="gramStart"/>
      <w:r w:rsidR="005804B7">
        <w:rPr>
          <w:rFonts w:ascii="Times New Roman" w:hAnsi="Times New Roman" w:cs="Times New Roman"/>
          <w:sz w:val="24"/>
          <w:szCs w:val="24"/>
        </w:rPr>
        <w:t>data, but</w:t>
      </w:r>
      <w:proofErr w:type="gramEnd"/>
      <w:r w:rsidR="005804B7">
        <w:rPr>
          <w:rFonts w:ascii="Times New Roman" w:hAnsi="Times New Roman" w:cs="Times New Roman"/>
          <w:sz w:val="24"/>
          <w:szCs w:val="24"/>
        </w:rPr>
        <w:t xml:space="preserve"> </w:t>
      </w:r>
      <w:r w:rsidR="00600ED8">
        <w:rPr>
          <w:rFonts w:ascii="Times New Roman" w:hAnsi="Times New Roman" w:cs="Times New Roman"/>
          <w:sz w:val="24"/>
          <w:szCs w:val="24"/>
        </w:rPr>
        <w:t xml:space="preserve">recognises that </w:t>
      </w:r>
      <w:r w:rsidR="005804B7">
        <w:rPr>
          <w:rFonts w:ascii="Times New Roman" w:hAnsi="Times New Roman" w:cs="Times New Roman"/>
          <w:sz w:val="24"/>
          <w:szCs w:val="24"/>
        </w:rPr>
        <w:t>the s</w:t>
      </w:r>
      <w:r w:rsidR="00D864C1" w:rsidRPr="00D864C1">
        <w:rPr>
          <w:rFonts w:ascii="Times New Roman" w:hAnsi="Times New Roman" w:cs="Times New Roman"/>
          <w:sz w:val="24"/>
          <w:szCs w:val="24"/>
        </w:rPr>
        <w:t>toichiometry</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of</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enzyme</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activity</w:t>
      </w:r>
      <w:r w:rsidR="00282814">
        <w:rPr>
          <w:rFonts w:ascii="Times New Roman" w:hAnsi="Times New Roman" w:cs="Times New Roman"/>
          <w:sz w:val="24"/>
          <w:szCs w:val="24"/>
        </w:rPr>
        <w:t xml:space="preserve"> </w:t>
      </w:r>
      <w:r w:rsidR="005804B7">
        <w:rPr>
          <w:rFonts w:ascii="Times New Roman" w:hAnsi="Times New Roman" w:cs="Times New Roman"/>
          <w:sz w:val="24"/>
          <w:szCs w:val="24"/>
        </w:rPr>
        <w:t>represents a useful</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indicator</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for</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relative</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microbial</w:t>
      </w:r>
      <w:r w:rsidR="00282814">
        <w:rPr>
          <w:rFonts w:ascii="Times New Roman" w:hAnsi="Times New Roman" w:cs="Times New Roman"/>
          <w:sz w:val="24"/>
          <w:szCs w:val="24"/>
        </w:rPr>
        <w:t xml:space="preserve"> </w:t>
      </w:r>
      <w:r w:rsidR="00D864C1" w:rsidRPr="00D864C1">
        <w:rPr>
          <w:rFonts w:ascii="Times New Roman" w:hAnsi="Times New Roman" w:cs="Times New Roman"/>
          <w:sz w:val="24"/>
          <w:szCs w:val="24"/>
        </w:rPr>
        <w:t>limitation</w:t>
      </w:r>
      <w:r w:rsidR="005804B7">
        <w:rPr>
          <w:rFonts w:ascii="Times New Roman" w:hAnsi="Times New Roman" w:cs="Times New Roman"/>
          <w:sz w:val="24"/>
          <w:szCs w:val="24"/>
        </w:rPr>
        <w:t xml:space="preserve"> (</w:t>
      </w:r>
      <w:proofErr w:type="spellStart"/>
      <w:r w:rsidR="005804B7">
        <w:rPr>
          <w:rFonts w:ascii="Times New Roman" w:hAnsi="Times New Roman" w:cs="Times New Roman"/>
          <w:sz w:val="24"/>
          <w:szCs w:val="24"/>
        </w:rPr>
        <w:t>Camezind</w:t>
      </w:r>
      <w:proofErr w:type="spellEnd"/>
      <w:r w:rsidR="005804B7">
        <w:rPr>
          <w:rFonts w:ascii="Times New Roman" w:hAnsi="Times New Roman" w:cs="Times New Roman"/>
          <w:sz w:val="24"/>
          <w:szCs w:val="24"/>
        </w:rPr>
        <w:t xml:space="preserve"> et al. 2018, </w:t>
      </w:r>
      <w:proofErr w:type="spellStart"/>
      <w:r w:rsidR="005804B7" w:rsidRPr="005804B7">
        <w:rPr>
          <w:rFonts w:ascii="Times New Roman" w:hAnsi="Times New Roman" w:cs="Times New Roman"/>
          <w:sz w:val="24"/>
          <w:szCs w:val="24"/>
        </w:rPr>
        <w:t>Sinsabaugh</w:t>
      </w:r>
      <w:proofErr w:type="spellEnd"/>
      <w:r w:rsidR="005804B7">
        <w:rPr>
          <w:rFonts w:ascii="Times New Roman" w:hAnsi="Times New Roman" w:cs="Times New Roman"/>
          <w:sz w:val="24"/>
          <w:szCs w:val="24"/>
        </w:rPr>
        <w:t xml:space="preserve"> </w:t>
      </w:r>
      <w:r w:rsidR="005804B7" w:rsidRPr="005804B7">
        <w:rPr>
          <w:rFonts w:ascii="Times New Roman" w:hAnsi="Times New Roman" w:cs="Times New Roman"/>
          <w:sz w:val="24"/>
          <w:szCs w:val="24"/>
        </w:rPr>
        <w:t>e</w:t>
      </w:r>
      <w:r w:rsidR="005804B7">
        <w:rPr>
          <w:rFonts w:ascii="Times New Roman" w:hAnsi="Times New Roman" w:cs="Times New Roman"/>
          <w:sz w:val="24"/>
          <w:szCs w:val="24"/>
        </w:rPr>
        <w:t xml:space="preserve">t al. </w:t>
      </w:r>
      <w:r w:rsidR="005804B7" w:rsidRPr="005804B7">
        <w:rPr>
          <w:rFonts w:ascii="Times New Roman" w:hAnsi="Times New Roman" w:cs="Times New Roman"/>
          <w:sz w:val="24"/>
          <w:szCs w:val="24"/>
        </w:rPr>
        <w:t>2008,</w:t>
      </w:r>
      <w:r w:rsidR="005804B7">
        <w:rPr>
          <w:rFonts w:ascii="Times New Roman" w:hAnsi="Times New Roman" w:cs="Times New Roman"/>
          <w:sz w:val="24"/>
          <w:szCs w:val="24"/>
        </w:rPr>
        <w:t xml:space="preserve"> </w:t>
      </w:r>
      <w:r w:rsidR="005804B7" w:rsidRPr="005804B7">
        <w:rPr>
          <w:rFonts w:ascii="Times New Roman" w:hAnsi="Times New Roman" w:cs="Times New Roman"/>
          <w:sz w:val="24"/>
          <w:szCs w:val="24"/>
        </w:rPr>
        <w:t>Waring</w:t>
      </w:r>
      <w:r w:rsidR="005804B7">
        <w:rPr>
          <w:rFonts w:ascii="Times New Roman" w:hAnsi="Times New Roman" w:cs="Times New Roman"/>
          <w:sz w:val="24"/>
          <w:szCs w:val="24"/>
        </w:rPr>
        <w:t xml:space="preserve"> </w:t>
      </w:r>
      <w:r w:rsidR="005804B7" w:rsidRPr="005804B7">
        <w:rPr>
          <w:rFonts w:ascii="Times New Roman" w:hAnsi="Times New Roman" w:cs="Times New Roman"/>
          <w:sz w:val="24"/>
          <w:szCs w:val="24"/>
        </w:rPr>
        <w:t>et</w:t>
      </w:r>
      <w:r w:rsidR="005804B7">
        <w:rPr>
          <w:rFonts w:ascii="Times New Roman" w:hAnsi="Times New Roman" w:cs="Times New Roman"/>
          <w:sz w:val="24"/>
          <w:szCs w:val="24"/>
        </w:rPr>
        <w:t xml:space="preserve"> </w:t>
      </w:r>
      <w:r w:rsidR="005804B7" w:rsidRPr="005804B7">
        <w:rPr>
          <w:rFonts w:ascii="Times New Roman" w:hAnsi="Times New Roman" w:cs="Times New Roman"/>
          <w:sz w:val="24"/>
          <w:szCs w:val="24"/>
        </w:rPr>
        <w:t>al.</w:t>
      </w:r>
      <w:r w:rsidR="005804B7">
        <w:rPr>
          <w:rFonts w:ascii="Times New Roman" w:hAnsi="Times New Roman" w:cs="Times New Roman"/>
          <w:sz w:val="24"/>
          <w:szCs w:val="24"/>
        </w:rPr>
        <w:t xml:space="preserve"> </w:t>
      </w:r>
      <w:r w:rsidR="005804B7" w:rsidRPr="005804B7">
        <w:rPr>
          <w:rFonts w:ascii="Times New Roman" w:hAnsi="Times New Roman" w:cs="Times New Roman"/>
          <w:sz w:val="24"/>
          <w:szCs w:val="24"/>
        </w:rPr>
        <w:t>2014</w:t>
      </w:r>
      <w:r w:rsidR="005804B7">
        <w:rPr>
          <w:rFonts w:ascii="Times New Roman" w:hAnsi="Times New Roman" w:cs="Times New Roman"/>
          <w:sz w:val="24"/>
          <w:szCs w:val="24"/>
        </w:rPr>
        <w:t>).</w:t>
      </w:r>
      <w:r w:rsidR="00282814">
        <w:rPr>
          <w:rFonts w:ascii="Times New Roman" w:hAnsi="Times New Roman" w:cs="Times New Roman"/>
          <w:sz w:val="24"/>
          <w:szCs w:val="24"/>
        </w:rPr>
        <w:t xml:space="preserve"> </w:t>
      </w:r>
      <w:proofErr w:type="spellStart"/>
      <w:r w:rsidR="000018DC">
        <w:rPr>
          <w:rFonts w:ascii="Times New Roman" w:hAnsi="Times New Roman" w:cs="Times New Roman"/>
          <w:sz w:val="24"/>
          <w:szCs w:val="24"/>
        </w:rPr>
        <w:t>Camezind´s</w:t>
      </w:r>
      <w:proofErr w:type="spellEnd"/>
      <w:r w:rsidR="000018DC">
        <w:rPr>
          <w:rFonts w:ascii="Times New Roman" w:hAnsi="Times New Roman" w:cs="Times New Roman"/>
          <w:sz w:val="24"/>
          <w:szCs w:val="24"/>
        </w:rPr>
        <w:t xml:space="preserve"> response may not be universal to all old growth tropical forests, however. </w:t>
      </w:r>
      <w:r w:rsidR="004C5F0E">
        <w:rPr>
          <w:rFonts w:ascii="Times New Roman" w:hAnsi="Times New Roman" w:cs="Times New Roman"/>
          <w:sz w:val="24"/>
          <w:szCs w:val="24"/>
        </w:rPr>
        <w:t xml:space="preserve">Of the </w:t>
      </w:r>
      <w:r w:rsidR="00C15311">
        <w:rPr>
          <w:rFonts w:ascii="Times New Roman" w:hAnsi="Times New Roman" w:cs="Times New Roman"/>
          <w:sz w:val="24"/>
          <w:szCs w:val="24"/>
        </w:rPr>
        <w:t>2</w:t>
      </w:r>
      <w:r w:rsidR="001B724A">
        <w:rPr>
          <w:rFonts w:ascii="Times New Roman" w:hAnsi="Times New Roman" w:cs="Times New Roman"/>
          <w:sz w:val="24"/>
          <w:szCs w:val="24"/>
        </w:rPr>
        <w:t xml:space="preserve">0 </w:t>
      </w:r>
      <w:r w:rsidR="00C15311">
        <w:rPr>
          <w:rFonts w:ascii="Times New Roman" w:hAnsi="Times New Roman" w:cs="Times New Roman"/>
          <w:sz w:val="24"/>
          <w:szCs w:val="24"/>
        </w:rPr>
        <w:t xml:space="preserve">fertilization experiments </w:t>
      </w:r>
      <w:r w:rsidR="004C5F0E">
        <w:rPr>
          <w:rFonts w:ascii="Times New Roman" w:hAnsi="Times New Roman" w:cs="Times New Roman"/>
          <w:sz w:val="24"/>
          <w:szCs w:val="24"/>
        </w:rPr>
        <w:t>included in the meta-analysis, only</w:t>
      </w:r>
      <w:r w:rsidR="00C15311">
        <w:rPr>
          <w:rFonts w:ascii="Times New Roman" w:hAnsi="Times New Roman" w:cs="Times New Roman"/>
          <w:sz w:val="24"/>
          <w:szCs w:val="24"/>
        </w:rPr>
        <w:t xml:space="preserve"> </w:t>
      </w:r>
      <w:r w:rsidR="001B724A">
        <w:rPr>
          <w:rFonts w:ascii="Times New Roman" w:hAnsi="Times New Roman" w:cs="Times New Roman"/>
          <w:sz w:val="24"/>
          <w:szCs w:val="24"/>
        </w:rPr>
        <w:t xml:space="preserve">eight are field fertilization experiments in tropical lowland forests (e.g. Liu et al. 2013, Cusack et al. 2010, Cleveland et al. 2006, 2013; Turner and Wright 2014, </w:t>
      </w:r>
      <w:proofErr w:type="spellStart"/>
      <w:r w:rsidR="009E4E7A">
        <w:rPr>
          <w:rFonts w:ascii="Times New Roman" w:hAnsi="Times New Roman" w:cs="Times New Roman"/>
          <w:sz w:val="24"/>
          <w:szCs w:val="24"/>
        </w:rPr>
        <w:t>Fanin</w:t>
      </w:r>
      <w:proofErr w:type="spellEnd"/>
      <w:r w:rsidR="009E4E7A">
        <w:rPr>
          <w:rFonts w:ascii="Times New Roman" w:hAnsi="Times New Roman" w:cs="Times New Roman"/>
          <w:sz w:val="24"/>
          <w:szCs w:val="24"/>
        </w:rPr>
        <w:t xml:space="preserve"> et al. 2015, </w:t>
      </w:r>
      <w:proofErr w:type="spellStart"/>
      <w:r w:rsidR="009E4E7A">
        <w:rPr>
          <w:rFonts w:ascii="Times New Roman" w:hAnsi="Times New Roman" w:cs="Times New Roman"/>
          <w:sz w:val="24"/>
          <w:szCs w:val="24"/>
        </w:rPr>
        <w:t>McGroddy</w:t>
      </w:r>
      <w:proofErr w:type="spellEnd"/>
      <w:r w:rsidR="009E4E7A">
        <w:rPr>
          <w:rFonts w:ascii="Times New Roman" w:hAnsi="Times New Roman" w:cs="Times New Roman"/>
          <w:sz w:val="24"/>
          <w:szCs w:val="24"/>
        </w:rPr>
        <w:t xml:space="preserve"> et al. 2004, Fisher et al. 2013)</w:t>
      </w:r>
      <w:r w:rsidR="001B724A">
        <w:rPr>
          <w:rFonts w:ascii="Times New Roman" w:hAnsi="Times New Roman" w:cs="Times New Roman"/>
          <w:sz w:val="24"/>
          <w:szCs w:val="24"/>
        </w:rPr>
        <w:t xml:space="preserve">, and </w:t>
      </w:r>
      <w:r w:rsidR="001B724A">
        <w:rPr>
          <w:rFonts w:ascii="Times New Roman" w:hAnsi="Times New Roman" w:cs="Times New Roman"/>
          <w:sz w:val="24"/>
          <w:szCs w:val="24"/>
        </w:rPr>
        <w:lastRenderedPageBreak/>
        <w:t>only two</w:t>
      </w:r>
      <w:r w:rsidR="004C5F0E">
        <w:rPr>
          <w:rFonts w:ascii="Times New Roman" w:hAnsi="Times New Roman" w:cs="Times New Roman"/>
          <w:sz w:val="24"/>
          <w:szCs w:val="24"/>
        </w:rPr>
        <w:t xml:space="preserve"> were conducted for </w:t>
      </w:r>
      <w:r w:rsidR="001B724A">
        <w:rPr>
          <w:rFonts w:ascii="Times New Roman" w:hAnsi="Times New Roman" w:cs="Times New Roman"/>
          <w:sz w:val="24"/>
          <w:szCs w:val="24"/>
        </w:rPr>
        <w:sym w:font="Symbol" w:char="F0B3"/>
      </w:r>
      <w:r w:rsidR="001B724A">
        <w:rPr>
          <w:rFonts w:ascii="Times New Roman" w:hAnsi="Times New Roman" w:cs="Times New Roman"/>
          <w:sz w:val="24"/>
          <w:szCs w:val="24"/>
        </w:rPr>
        <w:t xml:space="preserve"> 5 years (</w:t>
      </w:r>
      <w:r w:rsidR="009E4E7A">
        <w:rPr>
          <w:rFonts w:ascii="Times New Roman" w:hAnsi="Times New Roman" w:cs="Times New Roman"/>
          <w:sz w:val="24"/>
          <w:szCs w:val="24"/>
        </w:rPr>
        <w:t xml:space="preserve">Cusack et al. 2010, Turner et al. 2014). </w:t>
      </w:r>
      <w:r w:rsidR="000018DC">
        <w:rPr>
          <w:rFonts w:ascii="Times New Roman" w:hAnsi="Times New Roman" w:cs="Times New Roman"/>
          <w:sz w:val="24"/>
          <w:szCs w:val="24"/>
        </w:rPr>
        <w:t xml:space="preserve">As such, there is a lack of data on the microbial response of old growth lowland tropical forests to long-term differences in nutrient supply. This </w:t>
      </w:r>
      <w:r w:rsidR="001E1FAA">
        <w:rPr>
          <w:rFonts w:ascii="Times New Roman" w:hAnsi="Times New Roman" w:cs="Times New Roman"/>
          <w:sz w:val="24"/>
          <w:szCs w:val="24"/>
        </w:rPr>
        <w:t xml:space="preserve">information has practical applications, for example predicting ecosystem function in the face of atmospheric N pollution from tropical cities (Matson, </w:t>
      </w:r>
      <w:proofErr w:type="spellStart"/>
      <w:r w:rsidR="001E1FAA">
        <w:rPr>
          <w:rFonts w:ascii="Times New Roman" w:hAnsi="Times New Roman" w:cs="Times New Roman"/>
          <w:sz w:val="24"/>
          <w:szCs w:val="24"/>
        </w:rPr>
        <w:t>Hietz</w:t>
      </w:r>
      <w:proofErr w:type="spellEnd"/>
      <w:r w:rsidR="001E1FAA">
        <w:rPr>
          <w:rFonts w:ascii="Times New Roman" w:hAnsi="Times New Roman" w:cs="Times New Roman"/>
          <w:sz w:val="24"/>
          <w:szCs w:val="24"/>
        </w:rPr>
        <w:t xml:space="preserve">, etc.). </w:t>
      </w:r>
    </w:p>
    <w:p w14:paraId="1ADE0291" w14:textId="7BB62BE8" w:rsidR="00F440A3" w:rsidRDefault="00F440A3" w:rsidP="00282814">
      <w:pPr>
        <w:spacing w:line="480" w:lineRule="auto"/>
        <w:ind w:firstLine="720"/>
        <w:rPr>
          <w:rFonts w:ascii="Times New Roman" w:hAnsi="Times New Roman" w:cs="Times New Roman"/>
          <w:sz w:val="24"/>
          <w:szCs w:val="24"/>
        </w:rPr>
      </w:pPr>
      <w:r w:rsidRPr="009A306A">
        <w:rPr>
          <w:rFonts w:ascii="Times New Roman" w:hAnsi="Times New Roman" w:cs="Times New Roman"/>
          <w:b/>
          <w:bCs/>
          <w:sz w:val="24"/>
          <w:szCs w:val="24"/>
        </w:rPr>
        <w:t>L</w:t>
      </w:r>
      <w:r w:rsidR="00282814" w:rsidRPr="009A306A">
        <w:rPr>
          <w:rFonts w:ascii="Times New Roman" w:hAnsi="Times New Roman" w:cs="Times New Roman"/>
          <w:b/>
          <w:bCs/>
          <w:sz w:val="24"/>
          <w:szCs w:val="24"/>
        </w:rPr>
        <w:t xml:space="preserve"> </w:t>
      </w:r>
      <w:proofErr w:type="spellStart"/>
      <w:r w:rsidR="00282814" w:rsidRPr="009A306A">
        <w:rPr>
          <w:rFonts w:ascii="Times New Roman" w:hAnsi="Times New Roman" w:cs="Times New Roman"/>
          <w:b/>
          <w:bCs/>
          <w:sz w:val="24"/>
          <w:szCs w:val="24"/>
        </w:rPr>
        <w:t>ong</w:t>
      </w:r>
      <w:proofErr w:type="spellEnd"/>
      <w:r w:rsidR="00282814" w:rsidRPr="009A306A">
        <w:rPr>
          <w:rFonts w:ascii="Times New Roman" w:hAnsi="Times New Roman" w:cs="Times New Roman"/>
          <w:b/>
          <w:bCs/>
          <w:sz w:val="24"/>
          <w:szCs w:val="24"/>
        </w:rPr>
        <w:t>-term fertilization experiments</w:t>
      </w:r>
      <w:r w:rsidR="00282814" w:rsidRPr="00282814">
        <w:rPr>
          <w:rFonts w:ascii="Times New Roman" w:hAnsi="Times New Roman" w:cs="Times New Roman"/>
          <w:sz w:val="24"/>
          <w:szCs w:val="24"/>
        </w:rPr>
        <w:t xml:space="preserve"> “limitation</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by</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a</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nutrient</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is</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shown</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if</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the</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Rate</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of</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an</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ecosystem</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process</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is</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increased</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by</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addition</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of</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That</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nutrient,</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and</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strictly</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speaking</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it</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can</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only</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be</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deter-</w:t>
      </w:r>
      <w:r w:rsidR="00282814">
        <w:rPr>
          <w:rFonts w:ascii="Times New Roman" w:hAnsi="Times New Roman" w:cs="Times New Roman"/>
          <w:sz w:val="24"/>
          <w:szCs w:val="24"/>
        </w:rPr>
        <w:t xml:space="preserve"> </w:t>
      </w:r>
      <w:r w:rsidR="00282814" w:rsidRPr="00282814">
        <w:rPr>
          <w:rFonts w:ascii="Times New Roman" w:hAnsi="Times New Roman" w:cs="Times New Roman"/>
          <w:sz w:val="24"/>
          <w:szCs w:val="24"/>
        </w:rPr>
        <w:t>mined experimentally” (Tanneretal.1998,</w:t>
      </w:r>
      <w:r w:rsidR="00282814">
        <w:rPr>
          <w:rFonts w:ascii="Times New Roman" w:hAnsi="Times New Roman" w:cs="Times New Roman"/>
          <w:sz w:val="24"/>
          <w:szCs w:val="24"/>
        </w:rPr>
        <w:t xml:space="preserve"> </w:t>
      </w:r>
      <w:proofErr w:type="spellStart"/>
      <w:r w:rsidR="00282814" w:rsidRPr="00282814">
        <w:rPr>
          <w:rFonts w:ascii="Times New Roman" w:hAnsi="Times New Roman" w:cs="Times New Roman"/>
          <w:sz w:val="24"/>
          <w:szCs w:val="24"/>
        </w:rPr>
        <w:t>Sayerand</w:t>
      </w:r>
      <w:proofErr w:type="spellEnd"/>
      <w:r w:rsidR="00282814">
        <w:rPr>
          <w:rFonts w:ascii="Times New Roman" w:hAnsi="Times New Roman" w:cs="Times New Roman"/>
          <w:sz w:val="24"/>
          <w:szCs w:val="24"/>
        </w:rPr>
        <w:t xml:space="preserve"> </w:t>
      </w:r>
      <w:proofErr w:type="spellStart"/>
      <w:r w:rsidR="00282814" w:rsidRPr="00282814">
        <w:rPr>
          <w:rFonts w:ascii="Times New Roman" w:hAnsi="Times New Roman" w:cs="Times New Roman"/>
          <w:sz w:val="24"/>
          <w:szCs w:val="24"/>
        </w:rPr>
        <w:t>Banin</w:t>
      </w:r>
      <w:proofErr w:type="spellEnd"/>
      <w:r w:rsidR="00282814" w:rsidRPr="00282814">
        <w:rPr>
          <w:rFonts w:ascii="Times New Roman" w:hAnsi="Times New Roman" w:cs="Times New Roman"/>
          <w:sz w:val="24"/>
          <w:szCs w:val="24"/>
        </w:rPr>
        <w:t xml:space="preserve"> 2016).</w:t>
      </w:r>
      <w:r w:rsidR="00282814">
        <w:rPr>
          <w:rFonts w:ascii="Times New Roman" w:hAnsi="Times New Roman" w:cs="Times New Roman"/>
          <w:sz w:val="24"/>
          <w:szCs w:val="24"/>
        </w:rPr>
        <w:t xml:space="preserve"> CAMEZIND.</w:t>
      </w:r>
      <w:r w:rsidR="008C3590">
        <w:rPr>
          <w:rFonts w:ascii="Times New Roman" w:hAnsi="Times New Roman" w:cs="Times New Roman"/>
          <w:sz w:val="24"/>
          <w:szCs w:val="24"/>
        </w:rPr>
        <w:t xml:space="preserve"> For example in a long-term fertilization experiment in old growth LSRTF in Limón, Costa Rica, fertilization had no significant effect on trees &gt; 100 mm DBH at the community level after three years of fertilization (Alvarez-Clare et al. 2013), and the same was true after 12 years (Alvarez-Clare et al. </w:t>
      </w:r>
      <w:r w:rsidR="008C3590" w:rsidRPr="001E2E11">
        <w:rPr>
          <w:rFonts w:ascii="Times New Roman" w:hAnsi="Times New Roman" w:cs="Times New Roman"/>
          <w:i/>
          <w:iCs/>
          <w:sz w:val="24"/>
          <w:szCs w:val="24"/>
        </w:rPr>
        <w:t>unpublished</w:t>
      </w:r>
      <w:r w:rsidR="008C3590">
        <w:rPr>
          <w:rFonts w:ascii="Times New Roman" w:hAnsi="Times New Roman" w:cs="Times New Roman"/>
          <w:sz w:val="24"/>
          <w:szCs w:val="24"/>
        </w:rPr>
        <w:t>).</w:t>
      </w:r>
    </w:p>
    <w:p w14:paraId="4D20A4B4" w14:textId="28A57004" w:rsidR="009A306A" w:rsidRDefault="009A306A" w:rsidP="00282814">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9A306A">
        <w:rPr>
          <w:rFonts w:ascii="Times New Roman" w:hAnsi="Times New Roman" w:cs="Times New Roman"/>
          <w:sz w:val="24"/>
          <w:szCs w:val="24"/>
        </w:rPr>
        <w:t xml:space="preserve">Additionally, the fate of N is very different from that of P once added to the soil, since N may be rapidly lost through leaching and gaseous emissions (Hall and Matson 1999, </w:t>
      </w:r>
      <w:proofErr w:type="spellStart"/>
      <w:r w:rsidRPr="009A306A">
        <w:rPr>
          <w:rFonts w:ascii="Times New Roman" w:hAnsi="Times New Roman" w:cs="Times New Roman"/>
          <w:sz w:val="24"/>
          <w:szCs w:val="24"/>
        </w:rPr>
        <w:t>Corre</w:t>
      </w:r>
      <w:proofErr w:type="spellEnd"/>
      <w:r w:rsidRPr="009A306A">
        <w:rPr>
          <w:rFonts w:ascii="Times New Roman" w:hAnsi="Times New Roman" w:cs="Times New Roman"/>
          <w:sz w:val="24"/>
          <w:szCs w:val="24"/>
        </w:rPr>
        <w:t xml:space="preserve"> et al. 2010, </w:t>
      </w:r>
      <w:proofErr w:type="spellStart"/>
      <w:r w:rsidRPr="009A306A">
        <w:rPr>
          <w:rFonts w:ascii="Times New Roman" w:hAnsi="Times New Roman" w:cs="Times New Roman"/>
          <w:sz w:val="24"/>
          <w:szCs w:val="24"/>
        </w:rPr>
        <w:t>Velescu</w:t>
      </w:r>
      <w:proofErr w:type="spellEnd"/>
      <w:r w:rsidRPr="009A306A">
        <w:rPr>
          <w:rFonts w:ascii="Times New Roman" w:hAnsi="Times New Roman" w:cs="Times New Roman"/>
          <w:sz w:val="24"/>
          <w:szCs w:val="24"/>
        </w:rPr>
        <w:t xml:space="preserve"> et al. 2016), whereas P will be less available by geochemical sorption, though kept in the system for longer periods (Olander and </w:t>
      </w:r>
      <w:proofErr w:type="spellStart"/>
      <w:r w:rsidRPr="009A306A">
        <w:rPr>
          <w:rFonts w:ascii="Times New Roman" w:hAnsi="Times New Roman" w:cs="Times New Roman"/>
          <w:sz w:val="24"/>
          <w:szCs w:val="24"/>
        </w:rPr>
        <w:t>Vitousek</w:t>
      </w:r>
      <w:proofErr w:type="spellEnd"/>
      <w:r w:rsidRPr="009A306A">
        <w:rPr>
          <w:rFonts w:ascii="Times New Roman" w:hAnsi="Times New Roman" w:cs="Times New Roman"/>
          <w:sz w:val="24"/>
          <w:szCs w:val="24"/>
        </w:rPr>
        <w:t xml:space="preserve"> 2004). These </w:t>
      </w:r>
      <w:proofErr w:type="spellStart"/>
      <w:r w:rsidRPr="009A306A">
        <w:rPr>
          <w:rFonts w:ascii="Times New Roman" w:hAnsi="Times New Roman" w:cs="Times New Roman"/>
          <w:sz w:val="24"/>
          <w:szCs w:val="24"/>
        </w:rPr>
        <w:t>dif</w:t>
      </w:r>
      <w:proofErr w:type="spellEnd"/>
      <w:r w:rsidRPr="009A306A">
        <w:rPr>
          <w:rFonts w:ascii="Times New Roman" w:hAnsi="Times New Roman" w:cs="Times New Roman"/>
          <w:sz w:val="24"/>
          <w:szCs w:val="24"/>
        </w:rPr>
        <w:t xml:space="preserve">- </w:t>
      </w:r>
      <w:proofErr w:type="spellStart"/>
      <w:r w:rsidRPr="009A306A">
        <w:rPr>
          <w:rFonts w:ascii="Times New Roman" w:hAnsi="Times New Roman" w:cs="Times New Roman"/>
          <w:sz w:val="24"/>
          <w:szCs w:val="24"/>
        </w:rPr>
        <w:t>ferential</w:t>
      </w:r>
      <w:proofErr w:type="spellEnd"/>
      <w:r w:rsidRPr="009A306A">
        <w:rPr>
          <w:rFonts w:ascii="Times New Roman" w:hAnsi="Times New Roman" w:cs="Times New Roman"/>
          <w:sz w:val="24"/>
          <w:szCs w:val="24"/>
        </w:rPr>
        <w:t xml:space="preserve"> effects must be considered in the interpretation of nutrient manipulation experiments, also </w:t>
      </w:r>
      <w:proofErr w:type="gramStart"/>
      <w:r w:rsidRPr="009A306A">
        <w:rPr>
          <w:rFonts w:ascii="Times New Roman" w:hAnsi="Times New Roman" w:cs="Times New Roman"/>
          <w:sz w:val="24"/>
          <w:szCs w:val="24"/>
        </w:rPr>
        <w:t>in light of</w:t>
      </w:r>
      <w:proofErr w:type="gramEnd"/>
      <w:r w:rsidRPr="009A306A">
        <w:rPr>
          <w:rFonts w:ascii="Times New Roman" w:hAnsi="Times New Roman" w:cs="Times New Roman"/>
          <w:sz w:val="24"/>
          <w:szCs w:val="24"/>
        </w:rPr>
        <w:t xml:space="preserve"> shifts in stoichiometric ratios by the addition of multiple elements (Cleveland and </w:t>
      </w:r>
      <w:proofErr w:type="spellStart"/>
      <w:r w:rsidRPr="009A306A">
        <w:rPr>
          <w:rFonts w:ascii="Times New Roman" w:hAnsi="Times New Roman" w:cs="Times New Roman"/>
          <w:sz w:val="24"/>
          <w:szCs w:val="24"/>
        </w:rPr>
        <w:t>Liptzin</w:t>
      </w:r>
      <w:proofErr w:type="spellEnd"/>
      <w:r w:rsidRPr="009A306A">
        <w:rPr>
          <w:rFonts w:ascii="Times New Roman" w:hAnsi="Times New Roman" w:cs="Times New Roman"/>
          <w:sz w:val="24"/>
          <w:szCs w:val="24"/>
        </w:rPr>
        <w:t xml:space="preserve"> 2007, </w:t>
      </w:r>
      <w:proofErr w:type="spellStart"/>
      <w:r w:rsidRPr="009A306A">
        <w:rPr>
          <w:rFonts w:ascii="Times New Roman" w:hAnsi="Times New Roman" w:cs="Times New Roman"/>
          <w:sz w:val="24"/>
          <w:szCs w:val="24"/>
        </w:rPr>
        <w:t>Kaspari</w:t>
      </w:r>
      <w:proofErr w:type="spellEnd"/>
      <w:r w:rsidRPr="009A306A">
        <w:rPr>
          <w:rFonts w:ascii="Times New Roman" w:hAnsi="Times New Roman" w:cs="Times New Roman"/>
          <w:sz w:val="24"/>
          <w:szCs w:val="24"/>
        </w:rPr>
        <w:t xml:space="preserve"> 2012).</w:t>
      </w:r>
      <w:r>
        <w:rPr>
          <w:rFonts w:ascii="Times New Roman" w:hAnsi="Times New Roman" w:cs="Times New Roman"/>
          <w:sz w:val="24"/>
          <w:szCs w:val="24"/>
        </w:rPr>
        <w:t xml:space="preserve">” </w:t>
      </w:r>
      <w:proofErr w:type="spellStart"/>
      <w:r>
        <w:rPr>
          <w:rFonts w:ascii="Times New Roman" w:hAnsi="Times New Roman" w:cs="Times New Roman"/>
          <w:sz w:val="24"/>
          <w:szCs w:val="24"/>
        </w:rPr>
        <w:t>Camezind</w:t>
      </w:r>
      <w:proofErr w:type="spellEnd"/>
      <w:r>
        <w:rPr>
          <w:rFonts w:ascii="Times New Roman" w:hAnsi="Times New Roman" w:cs="Times New Roman"/>
          <w:sz w:val="24"/>
          <w:szCs w:val="24"/>
        </w:rPr>
        <w:t xml:space="preserve">. </w:t>
      </w:r>
    </w:p>
    <w:p w14:paraId="417CFC3E" w14:textId="0A3937E2" w:rsidR="00F440A3" w:rsidRDefault="00173FD2" w:rsidP="004842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the paradigm of all lowland tropical soils being super nutrient poor. Talk about how EFFEX falls in place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other tropical fertilization experiments (Kelly). </w:t>
      </w:r>
      <w:r w:rsidR="002A44D3">
        <w:rPr>
          <w:rFonts w:ascii="Times New Roman" w:hAnsi="Times New Roman" w:cs="Times New Roman"/>
          <w:sz w:val="24"/>
          <w:szCs w:val="24"/>
        </w:rPr>
        <w:t>Mention Kelly´s new nature paper of P effects on AFEX.</w:t>
      </w:r>
    </w:p>
    <w:p w14:paraId="2ED5C9F0" w14:textId="42363024" w:rsidR="002C5293" w:rsidRDefault="005361C5" w:rsidP="004842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Biogeochemical theory predicts that phosphorus (P) limitation, </w:t>
      </w:r>
      <w:r w:rsidR="008D27AE">
        <w:rPr>
          <w:rFonts w:ascii="Times New Roman" w:hAnsi="Times New Roman" w:cs="Times New Roman"/>
          <w:sz w:val="24"/>
          <w:szCs w:val="24"/>
        </w:rPr>
        <w:t>rather than</w:t>
      </w:r>
      <w:r>
        <w:rPr>
          <w:rFonts w:ascii="Times New Roman" w:hAnsi="Times New Roman" w:cs="Times New Roman"/>
          <w:sz w:val="24"/>
          <w:szCs w:val="24"/>
        </w:rPr>
        <w:t xml:space="preserve"> nitrogen (N), should be widespread in </w:t>
      </w:r>
      <w:r w:rsidR="00036620">
        <w:rPr>
          <w:rFonts w:ascii="Times New Roman" w:hAnsi="Times New Roman" w:cs="Times New Roman"/>
          <w:sz w:val="24"/>
          <w:szCs w:val="24"/>
        </w:rPr>
        <w:t>humid tropical lowlands</w:t>
      </w:r>
      <w:r>
        <w:rPr>
          <w:rFonts w:ascii="Times New Roman" w:hAnsi="Times New Roman" w:cs="Times New Roman"/>
          <w:sz w:val="24"/>
          <w:szCs w:val="24"/>
        </w:rPr>
        <w:t xml:space="preserve"> (Walker and </w:t>
      </w:r>
      <w:proofErr w:type="spellStart"/>
      <w:r>
        <w:rPr>
          <w:rFonts w:ascii="Times New Roman" w:hAnsi="Times New Roman" w:cs="Times New Roman"/>
          <w:sz w:val="24"/>
          <w:szCs w:val="24"/>
        </w:rPr>
        <w:t>Syers</w:t>
      </w:r>
      <w:proofErr w:type="spellEnd"/>
      <w:r>
        <w:rPr>
          <w:rFonts w:ascii="Times New Roman" w:hAnsi="Times New Roman" w:cs="Times New Roman"/>
          <w:sz w:val="24"/>
          <w:szCs w:val="24"/>
        </w:rPr>
        <w:t xml:space="preserve">, 1976). </w:t>
      </w:r>
      <w:r w:rsidR="004842E8">
        <w:rPr>
          <w:rFonts w:ascii="Times New Roman" w:hAnsi="Times New Roman" w:cs="Times New Roman"/>
          <w:sz w:val="24"/>
          <w:szCs w:val="24"/>
        </w:rPr>
        <w:t>There</w:t>
      </w:r>
      <w:r>
        <w:rPr>
          <w:rFonts w:ascii="Times New Roman" w:hAnsi="Times New Roman" w:cs="Times New Roman"/>
          <w:sz w:val="24"/>
          <w:szCs w:val="24"/>
        </w:rPr>
        <w:t xml:space="preserve"> is at </w:t>
      </w:r>
      <w:r>
        <w:rPr>
          <w:rFonts w:ascii="Times New Roman" w:hAnsi="Times New Roman" w:cs="Times New Roman"/>
          <w:sz w:val="24"/>
          <w:szCs w:val="24"/>
        </w:rPr>
        <w:lastRenderedPageBreak/>
        <w:t>present insufficient evidence to show that P limitation</w:t>
      </w:r>
      <w:r w:rsidR="00036620">
        <w:rPr>
          <w:rFonts w:ascii="Times New Roman" w:hAnsi="Times New Roman" w:cs="Times New Roman"/>
          <w:sz w:val="24"/>
          <w:szCs w:val="24"/>
        </w:rPr>
        <w:t xml:space="preserve"> to plants </w:t>
      </w:r>
      <w:r>
        <w:rPr>
          <w:rFonts w:ascii="Times New Roman" w:hAnsi="Times New Roman" w:cs="Times New Roman"/>
          <w:sz w:val="24"/>
          <w:szCs w:val="24"/>
        </w:rPr>
        <w:t xml:space="preserve">is </w:t>
      </w:r>
      <w:r w:rsidR="00794166">
        <w:rPr>
          <w:rFonts w:ascii="Times New Roman" w:hAnsi="Times New Roman" w:cs="Times New Roman"/>
          <w:sz w:val="24"/>
          <w:szCs w:val="24"/>
        </w:rPr>
        <w:t xml:space="preserve">stronger and </w:t>
      </w:r>
      <w:r w:rsidR="00036620">
        <w:rPr>
          <w:rFonts w:ascii="Times New Roman" w:hAnsi="Times New Roman" w:cs="Times New Roman"/>
          <w:sz w:val="24"/>
          <w:szCs w:val="24"/>
        </w:rPr>
        <w:t>more frequent than N limitation</w:t>
      </w:r>
      <w:r w:rsidR="004842E8">
        <w:rPr>
          <w:rFonts w:ascii="Times New Roman" w:hAnsi="Times New Roman" w:cs="Times New Roman"/>
          <w:sz w:val="24"/>
          <w:szCs w:val="24"/>
        </w:rPr>
        <w:t xml:space="preserve">, but also a paucity of fertilization studies, and most of them younger than 5 years, which may be insufficient to elicit a response in trees </w:t>
      </w:r>
      <w:r>
        <w:rPr>
          <w:rFonts w:ascii="Times New Roman" w:hAnsi="Times New Roman" w:cs="Times New Roman"/>
          <w:sz w:val="24"/>
          <w:szCs w:val="24"/>
        </w:rPr>
        <w:t xml:space="preserve">(Wright et al. 2018). </w:t>
      </w:r>
    </w:p>
    <w:p w14:paraId="0F42BEF0" w14:textId="6B9ACF38" w:rsidR="006423AA" w:rsidRDefault="006423AA" w:rsidP="0057044C">
      <w:pPr>
        <w:spacing w:line="480" w:lineRule="auto"/>
        <w:rPr>
          <w:rFonts w:ascii="Times New Roman" w:hAnsi="Times New Roman" w:cs="Times New Roman"/>
          <w:sz w:val="24"/>
          <w:szCs w:val="24"/>
        </w:rPr>
      </w:pPr>
      <w:r>
        <w:rPr>
          <w:rFonts w:ascii="Times New Roman" w:hAnsi="Times New Roman" w:cs="Times New Roman"/>
          <w:sz w:val="24"/>
          <w:szCs w:val="24"/>
        </w:rPr>
        <w:t xml:space="preserve">Paragraph </w:t>
      </w:r>
      <w:r w:rsidR="00EF53FC">
        <w:rPr>
          <w:rFonts w:ascii="Times New Roman" w:hAnsi="Times New Roman" w:cs="Times New Roman"/>
          <w:sz w:val="24"/>
          <w:szCs w:val="24"/>
        </w:rPr>
        <w:t>5</w:t>
      </w:r>
      <w:r>
        <w:rPr>
          <w:rFonts w:ascii="Times New Roman" w:hAnsi="Times New Roman" w:cs="Times New Roman"/>
          <w:sz w:val="24"/>
          <w:szCs w:val="24"/>
        </w:rPr>
        <w:t xml:space="preserve">. Hypotheses. </w:t>
      </w:r>
    </w:p>
    <w:p w14:paraId="200A3F2E" w14:textId="000361EA" w:rsidR="006423AA" w:rsidRDefault="006423AA" w:rsidP="0057044C">
      <w:pPr>
        <w:spacing w:line="480" w:lineRule="auto"/>
        <w:rPr>
          <w:rFonts w:ascii="Times New Roman" w:hAnsi="Times New Roman" w:cs="Times New Roman"/>
          <w:sz w:val="24"/>
          <w:szCs w:val="24"/>
        </w:rPr>
      </w:pPr>
      <w:r>
        <w:rPr>
          <w:rFonts w:ascii="Times New Roman" w:hAnsi="Times New Roman" w:cs="Times New Roman"/>
          <w:sz w:val="24"/>
          <w:szCs w:val="24"/>
        </w:rPr>
        <w:t>H1 +N and +P increase soil N and P</w:t>
      </w:r>
    </w:p>
    <w:p w14:paraId="3DE0855D" w14:textId="78FB95EA" w:rsidR="006423AA" w:rsidRPr="00EF53FC" w:rsidRDefault="006423AA" w:rsidP="0057044C">
      <w:pPr>
        <w:spacing w:line="480" w:lineRule="auto"/>
        <w:rPr>
          <w:rFonts w:ascii="Times New Roman" w:hAnsi="Times New Roman" w:cs="Times New Roman"/>
          <w:sz w:val="24"/>
          <w:szCs w:val="24"/>
        </w:rPr>
      </w:pPr>
      <w:r w:rsidRPr="00EF53FC">
        <w:rPr>
          <w:rFonts w:ascii="Times New Roman" w:hAnsi="Times New Roman" w:cs="Times New Roman"/>
          <w:sz w:val="24"/>
          <w:szCs w:val="24"/>
        </w:rPr>
        <w:t xml:space="preserve">H2 </w:t>
      </w:r>
      <w:r w:rsidR="00EF53FC" w:rsidRPr="00EF53FC">
        <w:rPr>
          <w:rFonts w:ascii="Times New Roman" w:hAnsi="Times New Roman" w:cs="Times New Roman"/>
          <w:sz w:val="24"/>
          <w:szCs w:val="24"/>
        </w:rPr>
        <w:t xml:space="preserve">Microbial biomass is </w:t>
      </w:r>
      <w:r w:rsidR="00EF53FC">
        <w:rPr>
          <w:rFonts w:ascii="Times New Roman" w:hAnsi="Times New Roman" w:cs="Times New Roman"/>
          <w:sz w:val="24"/>
          <w:szCs w:val="24"/>
        </w:rPr>
        <w:t xml:space="preserve">P limited, hence microbial C should increase, microbial N not, microbial P yes (immobilization). N and P addition should inhibit N and P hydrolases, respectively. Nutrient addition should stimulate soil microbial activity and hence soil CO2 flux, unless it reduces root growth and autotrophic respiration, leading to no change in total soil respiration. </w:t>
      </w:r>
    </w:p>
    <w:p w14:paraId="47025695" w14:textId="77777777" w:rsidR="00A94BB6" w:rsidRPr="00CB16E6" w:rsidRDefault="00A94BB6" w:rsidP="0057044C">
      <w:pPr>
        <w:pStyle w:val="Heading1"/>
        <w:spacing w:line="480" w:lineRule="auto"/>
        <w:rPr>
          <w:rFonts w:ascii="Times New Roman" w:hAnsi="Times New Roman" w:cs="Times New Roman"/>
          <w:sz w:val="24"/>
          <w:szCs w:val="24"/>
        </w:rPr>
      </w:pPr>
      <w:r w:rsidRPr="00CB16E6">
        <w:rPr>
          <w:rFonts w:ascii="Times New Roman" w:hAnsi="Times New Roman" w:cs="Times New Roman"/>
          <w:sz w:val="24"/>
          <w:szCs w:val="24"/>
        </w:rPr>
        <w:t>Methods</w:t>
      </w:r>
    </w:p>
    <w:p w14:paraId="3FC06C45" w14:textId="77777777" w:rsidR="00A94BB6" w:rsidRPr="003A54A0" w:rsidRDefault="00A94BB6" w:rsidP="0039728E">
      <w:pPr>
        <w:pStyle w:val="Heading2"/>
        <w:rPr>
          <w:lang w:val="en-GB"/>
        </w:rPr>
      </w:pPr>
      <w:r w:rsidRPr="003A54A0">
        <w:rPr>
          <w:lang w:val="en-GB"/>
        </w:rPr>
        <w:t>Study site</w:t>
      </w:r>
    </w:p>
    <w:p w14:paraId="54065A3F" w14:textId="0DB402E2" w:rsidR="00B87738" w:rsidRDefault="00B87738" w:rsidP="0057044C">
      <w:pPr>
        <w:spacing w:line="480" w:lineRule="auto"/>
        <w:rPr>
          <w:rFonts w:ascii="Times New Roman" w:hAnsi="Times New Roman" w:cs="Times New Roman"/>
          <w:sz w:val="24"/>
          <w:szCs w:val="24"/>
        </w:rPr>
      </w:pPr>
      <w:r w:rsidRPr="00CB16E6">
        <w:rPr>
          <w:rFonts w:ascii="Times New Roman" w:hAnsi="Times New Roman" w:cs="Times New Roman"/>
          <w:sz w:val="24"/>
          <w:szCs w:val="24"/>
        </w:rPr>
        <w:t xml:space="preserve">The Earth Forest Fertilization Experiment (EFFEX) </w:t>
      </w:r>
      <w:proofErr w:type="gramStart"/>
      <w:r w:rsidRPr="00CB16E6">
        <w:rPr>
          <w:rFonts w:ascii="Times New Roman" w:hAnsi="Times New Roman" w:cs="Times New Roman"/>
          <w:sz w:val="24"/>
          <w:szCs w:val="24"/>
        </w:rPr>
        <w:t>is located in</w:t>
      </w:r>
      <w:proofErr w:type="gramEnd"/>
      <w:r w:rsidRPr="00CB16E6">
        <w:rPr>
          <w:rFonts w:ascii="Times New Roman" w:hAnsi="Times New Roman" w:cs="Times New Roman"/>
          <w:sz w:val="24"/>
          <w:szCs w:val="24"/>
        </w:rPr>
        <w:t xml:space="preserve"> a 900-ha forest reserve located on the campus of EARTH University in Limón, Costa </w:t>
      </w:r>
      <w:r w:rsidR="00AA07D2">
        <w:rPr>
          <w:rFonts w:ascii="Times New Roman" w:hAnsi="Times New Roman" w:cs="Times New Roman"/>
          <w:sz w:val="24"/>
          <w:szCs w:val="24"/>
        </w:rPr>
        <w:t>R</w:t>
      </w:r>
      <w:r w:rsidRPr="00CB16E6">
        <w:rPr>
          <w:rFonts w:ascii="Times New Roman" w:hAnsi="Times New Roman" w:cs="Times New Roman"/>
          <w:sz w:val="24"/>
          <w:szCs w:val="24"/>
        </w:rPr>
        <w:t xml:space="preserve">ica (10° 11’ N and 84° 40’ W), at approximately 30 </w:t>
      </w:r>
      <w:proofErr w:type="spellStart"/>
      <w:r w:rsidRPr="00CB16E6">
        <w:rPr>
          <w:rFonts w:ascii="Times New Roman" w:hAnsi="Times New Roman" w:cs="Times New Roman"/>
          <w:sz w:val="24"/>
          <w:szCs w:val="24"/>
        </w:rPr>
        <w:t>m.a.s.l</w:t>
      </w:r>
      <w:proofErr w:type="spellEnd"/>
      <w:r w:rsidRPr="00CB16E6">
        <w:rPr>
          <w:rFonts w:ascii="Times New Roman" w:hAnsi="Times New Roman" w:cs="Times New Roman"/>
          <w:sz w:val="24"/>
          <w:szCs w:val="24"/>
        </w:rPr>
        <w:t>.</w:t>
      </w:r>
      <w:r w:rsidR="003A54A0">
        <w:rPr>
          <w:rFonts w:ascii="Times New Roman" w:hAnsi="Times New Roman" w:cs="Times New Roman"/>
          <w:sz w:val="24"/>
          <w:szCs w:val="24"/>
        </w:rPr>
        <w:t xml:space="preserve"> (Fig. 1). </w:t>
      </w:r>
      <w:r w:rsidRPr="00CB16E6">
        <w:rPr>
          <w:rFonts w:ascii="Times New Roman" w:hAnsi="Times New Roman" w:cs="Times New Roman"/>
          <w:sz w:val="24"/>
          <w:szCs w:val="24"/>
        </w:rPr>
        <w:t xml:space="preserve"> The site consists of mature and regenerating rainforest and wetlands. Mean annual temperature is 25.1°C and mean annual precipitation (MAP) is 3,464 mm</w:t>
      </w:r>
      <w:r w:rsidR="003A54A0">
        <w:rPr>
          <w:rFonts w:ascii="Times New Roman" w:hAnsi="Times New Roman" w:cs="Times New Roman"/>
          <w:sz w:val="24"/>
          <w:szCs w:val="24"/>
        </w:rPr>
        <w:t xml:space="preserve">, with less rainfall in March, </w:t>
      </w:r>
      <w:proofErr w:type="gramStart"/>
      <w:r w:rsidR="003A54A0">
        <w:rPr>
          <w:rFonts w:ascii="Times New Roman" w:hAnsi="Times New Roman" w:cs="Times New Roman"/>
          <w:sz w:val="24"/>
          <w:szCs w:val="24"/>
        </w:rPr>
        <w:t>April</w:t>
      </w:r>
      <w:proofErr w:type="gramEnd"/>
      <w:r w:rsidR="003A54A0">
        <w:rPr>
          <w:rFonts w:ascii="Times New Roman" w:hAnsi="Times New Roman" w:cs="Times New Roman"/>
          <w:sz w:val="24"/>
          <w:szCs w:val="24"/>
        </w:rPr>
        <w:t xml:space="preserve"> and September (Fig. 2)</w:t>
      </w:r>
      <w:r w:rsidRPr="00CB16E6">
        <w:rPr>
          <w:rFonts w:ascii="Times New Roman" w:hAnsi="Times New Roman" w:cs="Times New Roman"/>
          <w:sz w:val="24"/>
          <w:szCs w:val="24"/>
        </w:rPr>
        <w:t xml:space="preserve">. </w:t>
      </w:r>
      <w:r w:rsidR="00C810C0" w:rsidRPr="00CB16E6">
        <w:rPr>
          <w:rFonts w:ascii="Times New Roman" w:hAnsi="Times New Roman" w:cs="Times New Roman"/>
          <w:sz w:val="24"/>
          <w:szCs w:val="24"/>
        </w:rPr>
        <w:t>The study region is located on the distal section of a coalescence of alluvial fans (Madrigal and Rojas, 1980). The general topography of the region is flat to slightly undulating. Geologically, the region is formed by fine lahars, andesitic lava, volcanic tuffs</w:t>
      </w:r>
      <w:r w:rsidR="00AC3C22">
        <w:rPr>
          <w:rFonts w:ascii="Times New Roman" w:hAnsi="Times New Roman" w:cs="Times New Roman"/>
          <w:sz w:val="24"/>
          <w:szCs w:val="24"/>
        </w:rPr>
        <w:t>,</w:t>
      </w:r>
      <w:r w:rsidR="00C810C0" w:rsidRPr="00CB16E6">
        <w:rPr>
          <w:rFonts w:ascii="Times New Roman" w:hAnsi="Times New Roman" w:cs="Times New Roman"/>
          <w:sz w:val="24"/>
          <w:szCs w:val="24"/>
        </w:rPr>
        <w:t xml:space="preserve"> and pyroclastic materials,</w:t>
      </w:r>
      <w:r w:rsidR="00755F95" w:rsidRPr="00CB16E6">
        <w:rPr>
          <w:rFonts w:ascii="Times New Roman" w:hAnsi="Times New Roman" w:cs="Times New Roman"/>
          <w:sz w:val="24"/>
          <w:szCs w:val="24"/>
        </w:rPr>
        <w:t xml:space="preserve"> and</w:t>
      </w:r>
      <w:r w:rsidR="00C810C0" w:rsidRPr="00CB16E6">
        <w:rPr>
          <w:rFonts w:ascii="Times New Roman" w:hAnsi="Times New Roman" w:cs="Times New Roman"/>
          <w:sz w:val="24"/>
          <w:szCs w:val="24"/>
        </w:rPr>
        <w:t xml:space="preserve"> </w:t>
      </w:r>
      <w:r w:rsidR="00755F95" w:rsidRPr="00CB16E6">
        <w:rPr>
          <w:rFonts w:ascii="Times New Roman" w:hAnsi="Times New Roman" w:cs="Times New Roman"/>
          <w:sz w:val="24"/>
          <w:szCs w:val="24"/>
        </w:rPr>
        <w:t xml:space="preserve">in low-lying areas close to rivers, </w:t>
      </w:r>
      <w:r w:rsidR="00C810C0" w:rsidRPr="00CB16E6">
        <w:rPr>
          <w:rFonts w:ascii="Times New Roman" w:hAnsi="Times New Roman" w:cs="Times New Roman"/>
          <w:sz w:val="24"/>
          <w:szCs w:val="24"/>
        </w:rPr>
        <w:t xml:space="preserve">alluvial sediments have accumulated over </w:t>
      </w:r>
      <w:r w:rsidR="00755F95" w:rsidRPr="00CB16E6">
        <w:rPr>
          <w:rFonts w:ascii="Times New Roman" w:hAnsi="Times New Roman" w:cs="Times New Roman"/>
          <w:sz w:val="24"/>
          <w:szCs w:val="24"/>
        </w:rPr>
        <w:t xml:space="preserve">these materials </w:t>
      </w:r>
      <w:r w:rsidR="00C810C0" w:rsidRPr="00CB16E6">
        <w:rPr>
          <w:rFonts w:ascii="Times New Roman" w:hAnsi="Times New Roman" w:cs="Times New Roman"/>
          <w:sz w:val="24"/>
          <w:szCs w:val="24"/>
        </w:rPr>
        <w:t>(Madrigal y Rojas, 1980</w:t>
      </w:r>
      <w:r w:rsidR="00755F95" w:rsidRPr="00CB16E6">
        <w:rPr>
          <w:rFonts w:ascii="Times New Roman" w:hAnsi="Times New Roman" w:cs="Times New Roman"/>
          <w:sz w:val="24"/>
          <w:szCs w:val="24"/>
        </w:rPr>
        <w:t xml:space="preserve">). </w:t>
      </w:r>
      <w:r w:rsidR="00C810C0" w:rsidRPr="00CB16E6">
        <w:rPr>
          <w:rFonts w:ascii="Times New Roman" w:hAnsi="Times New Roman" w:cs="Times New Roman"/>
          <w:sz w:val="24"/>
          <w:szCs w:val="24"/>
        </w:rPr>
        <w:t xml:space="preserve">Soils in the area have been classified as </w:t>
      </w:r>
      <w:proofErr w:type="spellStart"/>
      <w:r w:rsidR="00C810C0" w:rsidRPr="00CB16E6">
        <w:rPr>
          <w:rFonts w:ascii="Times New Roman" w:hAnsi="Times New Roman" w:cs="Times New Roman"/>
          <w:sz w:val="24"/>
          <w:szCs w:val="24"/>
        </w:rPr>
        <w:t>Inceptisols</w:t>
      </w:r>
      <w:proofErr w:type="spellEnd"/>
      <w:r w:rsidR="00C810C0" w:rsidRPr="00CB16E6">
        <w:rPr>
          <w:rFonts w:ascii="Times New Roman" w:hAnsi="Times New Roman" w:cs="Times New Roman"/>
          <w:sz w:val="24"/>
          <w:szCs w:val="24"/>
        </w:rPr>
        <w:t xml:space="preserve"> and </w:t>
      </w:r>
      <w:proofErr w:type="spellStart"/>
      <w:r w:rsidR="00C810C0" w:rsidRPr="00CB16E6">
        <w:rPr>
          <w:rFonts w:ascii="Times New Roman" w:hAnsi="Times New Roman" w:cs="Times New Roman"/>
          <w:sz w:val="24"/>
          <w:szCs w:val="24"/>
        </w:rPr>
        <w:t>Ultisols</w:t>
      </w:r>
      <w:proofErr w:type="spellEnd"/>
      <w:r w:rsidR="00C810C0" w:rsidRPr="00CB16E6">
        <w:rPr>
          <w:rFonts w:ascii="Times New Roman" w:hAnsi="Times New Roman" w:cs="Times New Roman"/>
          <w:sz w:val="24"/>
          <w:szCs w:val="24"/>
        </w:rPr>
        <w:t xml:space="preserve"> of volcanic origin, high in clay, with poor drainage, </w:t>
      </w:r>
      <w:r w:rsidR="00C810C0" w:rsidRPr="00AC3C22">
        <w:rPr>
          <w:rFonts w:ascii="Times New Roman" w:hAnsi="Times New Roman" w:cs="Times New Roman"/>
          <w:sz w:val="24"/>
          <w:szCs w:val="24"/>
        </w:rPr>
        <w:t xml:space="preserve">although there are </w:t>
      </w:r>
      <w:proofErr w:type="gramStart"/>
      <w:r w:rsidR="00C810C0" w:rsidRPr="00AC3C22">
        <w:rPr>
          <w:rFonts w:ascii="Times New Roman" w:hAnsi="Times New Roman" w:cs="Times New Roman"/>
          <w:sz w:val="24"/>
          <w:szCs w:val="24"/>
        </w:rPr>
        <w:t>as yet</w:t>
      </w:r>
      <w:proofErr w:type="gramEnd"/>
      <w:r w:rsidR="00C810C0" w:rsidRPr="00AC3C22">
        <w:rPr>
          <w:rFonts w:ascii="Times New Roman" w:hAnsi="Times New Roman" w:cs="Times New Roman"/>
          <w:sz w:val="24"/>
          <w:szCs w:val="24"/>
        </w:rPr>
        <w:t xml:space="preserve"> no detailed classification for soils at the EFFEX sites specifically. </w:t>
      </w:r>
      <w:r w:rsidRPr="00AC3C22">
        <w:rPr>
          <w:rFonts w:ascii="Times New Roman" w:hAnsi="Times New Roman" w:cs="Times New Roman"/>
          <w:sz w:val="24"/>
          <w:szCs w:val="24"/>
        </w:rPr>
        <w:t>Total N</w:t>
      </w:r>
      <w:r w:rsidR="00755F95" w:rsidRPr="00AC3C22">
        <w:rPr>
          <w:rFonts w:ascii="Times New Roman" w:hAnsi="Times New Roman" w:cs="Times New Roman"/>
          <w:sz w:val="24"/>
          <w:szCs w:val="24"/>
        </w:rPr>
        <w:t xml:space="preserve"> and P</w:t>
      </w:r>
      <w:r w:rsidRPr="00AC3C22">
        <w:rPr>
          <w:rFonts w:ascii="Times New Roman" w:hAnsi="Times New Roman" w:cs="Times New Roman"/>
          <w:sz w:val="24"/>
          <w:szCs w:val="24"/>
        </w:rPr>
        <w:t xml:space="preserve">, and macronutrient </w:t>
      </w:r>
      <w:r w:rsidRPr="00AC3C22">
        <w:rPr>
          <w:rFonts w:ascii="Times New Roman" w:hAnsi="Times New Roman" w:cs="Times New Roman"/>
          <w:sz w:val="24"/>
          <w:szCs w:val="24"/>
        </w:rPr>
        <w:lastRenderedPageBreak/>
        <w:t xml:space="preserve">concentrations are </w:t>
      </w:r>
      <w:r w:rsidR="00755F95" w:rsidRPr="00AC3C22">
        <w:rPr>
          <w:rFonts w:ascii="Times New Roman" w:hAnsi="Times New Roman" w:cs="Times New Roman"/>
          <w:sz w:val="24"/>
          <w:szCs w:val="24"/>
        </w:rPr>
        <w:t xml:space="preserve">relatively high in </w:t>
      </w:r>
      <w:r w:rsidR="00AC3C22" w:rsidRPr="00AC3C22">
        <w:rPr>
          <w:rFonts w:ascii="Times New Roman" w:hAnsi="Times New Roman" w:cs="Times New Roman"/>
          <w:sz w:val="24"/>
          <w:szCs w:val="24"/>
        </w:rPr>
        <w:t>comparison</w:t>
      </w:r>
      <w:r w:rsidR="00755F95" w:rsidRPr="00AC3C22">
        <w:rPr>
          <w:rFonts w:ascii="Times New Roman" w:hAnsi="Times New Roman" w:cs="Times New Roman"/>
          <w:sz w:val="24"/>
          <w:szCs w:val="24"/>
        </w:rPr>
        <w:t xml:space="preserve"> to </w:t>
      </w:r>
      <w:r w:rsidRPr="00AC3C22">
        <w:rPr>
          <w:rFonts w:ascii="Times New Roman" w:hAnsi="Times New Roman" w:cs="Times New Roman"/>
          <w:sz w:val="24"/>
          <w:szCs w:val="24"/>
        </w:rPr>
        <w:t>other lowland tropical forests (</w:t>
      </w:r>
      <w:r w:rsidR="005B40AC">
        <w:rPr>
          <w:rFonts w:ascii="Times New Roman" w:hAnsi="Times New Roman" w:cs="Times New Roman"/>
          <w:sz w:val="24"/>
          <w:szCs w:val="24"/>
        </w:rPr>
        <w:t>Alvarez-Clare and Mack, 2015</w:t>
      </w:r>
      <w:r w:rsidRPr="00AC3C22">
        <w:rPr>
          <w:rFonts w:ascii="Times New Roman" w:hAnsi="Times New Roman" w:cs="Times New Roman"/>
          <w:sz w:val="24"/>
          <w:szCs w:val="24"/>
        </w:rPr>
        <w:t xml:space="preserve">). </w:t>
      </w:r>
      <w:r w:rsidR="00AC3C22" w:rsidRPr="00AC3C22">
        <w:rPr>
          <w:rFonts w:ascii="Times New Roman" w:hAnsi="Times New Roman" w:cs="Times New Roman"/>
          <w:sz w:val="24"/>
          <w:szCs w:val="24"/>
        </w:rPr>
        <w:t>Moreover</w:t>
      </w:r>
      <w:r w:rsidRPr="00AC3C22">
        <w:rPr>
          <w:rFonts w:ascii="Times New Roman" w:hAnsi="Times New Roman" w:cs="Times New Roman"/>
          <w:sz w:val="24"/>
          <w:szCs w:val="24"/>
        </w:rPr>
        <w:t xml:space="preserve">, tree growth, litter productivity, and root growth index in this forest are high, </w:t>
      </w:r>
      <w:r w:rsidR="00AC3C22" w:rsidRPr="00AC3C22">
        <w:rPr>
          <w:rFonts w:ascii="Times New Roman" w:hAnsi="Times New Roman" w:cs="Times New Roman"/>
          <w:sz w:val="24"/>
          <w:szCs w:val="24"/>
        </w:rPr>
        <w:t xml:space="preserve">suggesting that </w:t>
      </w:r>
      <w:r w:rsidRPr="00AC3C22">
        <w:rPr>
          <w:rFonts w:ascii="Times New Roman" w:hAnsi="Times New Roman" w:cs="Times New Roman"/>
          <w:sz w:val="24"/>
          <w:szCs w:val="24"/>
        </w:rPr>
        <w:t xml:space="preserve">this is a relatively fertile </w:t>
      </w:r>
      <w:r w:rsidR="00AC3C22" w:rsidRPr="00AC3C22">
        <w:rPr>
          <w:rFonts w:ascii="Times New Roman" w:hAnsi="Times New Roman" w:cs="Times New Roman"/>
          <w:sz w:val="24"/>
          <w:szCs w:val="24"/>
        </w:rPr>
        <w:t>tropical lowland wet forest ecosystem</w:t>
      </w:r>
      <w:r w:rsidRPr="00AC3C22">
        <w:rPr>
          <w:rFonts w:ascii="Times New Roman" w:hAnsi="Times New Roman" w:cs="Times New Roman"/>
          <w:sz w:val="24"/>
          <w:szCs w:val="24"/>
        </w:rPr>
        <w:t xml:space="preserve"> (</w:t>
      </w:r>
      <w:r w:rsidR="005B40AC">
        <w:rPr>
          <w:rFonts w:ascii="Times New Roman" w:hAnsi="Times New Roman" w:cs="Times New Roman"/>
          <w:sz w:val="24"/>
          <w:szCs w:val="24"/>
        </w:rPr>
        <w:t>Alvarez-Clare and Mack, 2015</w:t>
      </w:r>
      <w:r w:rsidRPr="00AC3C22">
        <w:rPr>
          <w:rFonts w:ascii="Times New Roman" w:hAnsi="Times New Roman" w:cs="Times New Roman"/>
          <w:sz w:val="24"/>
          <w:szCs w:val="24"/>
        </w:rPr>
        <w:t xml:space="preserve">). </w:t>
      </w:r>
      <w:r w:rsidR="00755F95" w:rsidRPr="00AC3C22">
        <w:rPr>
          <w:rFonts w:ascii="Times New Roman" w:hAnsi="Times New Roman" w:cs="Times New Roman"/>
          <w:sz w:val="24"/>
          <w:szCs w:val="24"/>
        </w:rPr>
        <w:t>Soils</w:t>
      </w:r>
      <w:r w:rsidR="00755F95" w:rsidRPr="00CB16E6">
        <w:rPr>
          <w:rFonts w:ascii="Times New Roman" w:hAnsi="Times New Roman" w:cs="Times New Roman"/>
          <w:sz w:val="24"/>
          <w:szCs w:val="24"/>
        </w:rPr>
        <w:t xml:space="preserve">, climate, floristic </w:t>
      </w:r>
      <w:proofErr w:type="gramStart"/>
      <w:r w:rsidR="00755F95" w:rsidRPr="00CB16E6">
        <w:rPr>
          <w:rFonts w:ascii="Times New Roman" w:hAnsi="Times New Roman" w:cs="Times New Roman"/>
          <w:sz w:val="24"/>
          <w:szCs w:val="24"/>
        </w:rPr>
        <w:t>composition</w:t>
      </w:r>
      <w:proofErr w:type="gramEnd"/>
      <w:r w:rsidR="00755F95" w:rsidRPr="00CB16E6">
        <w:rPr>
          <w:rFonts w:ascii="Times New Roman" w:hAnsi="Times New Roman" w:cs="Times New Roman"/>
          <w:sz w:val="24"/>
          <w:szCs w:val="24"/>
        </w:rPr>
        <w:t xml:space="preserve"> and tree density at the EARTH Forest Reserve are similar to those from the alluvial soils at La Selva Biological Station, a well-studied forest in Costa Rica</w:t>
      </w:r>
      <w:r w:rsidR="00AC3C22">
        <w:rPr>
          <w:rFonts w:ascii="Times New Roman" w:hAnsi="Times New Roman" w:cs="Times New Roman"/>
          <w:sz w:val="24"/>
          <w:szCs w:val="24"/>
        </w:rPr>
        <w:t xml:space="preserve"> (McDade et al. 1994). </w:t>
      </w:r>
      <w:r w:rsidR="005B40AC">
        <w:rPr>
          <w:rFonts w:ascii="Times New Roman" w:hAnsi="Times New Roman" w:cs="Times New Roman"/>
          <w:sz w:val="24"/>
          <w:szCs w:val="24"/>
        </w:rPr>
        <w:t>Published soil nutrient analyses for EFFEX exist for samples collected two years after the start of fertilization, but this is the first comprehensive soil study published since.</w:t>
      </w:r>
    </w:p>
    <w:p w14:paraId="12C11229" w14:textId="0EF7A428" w:rsidR="00B87738" w:rsidRPr="00CB16E6" w:rsidRDefault="00AC3C22" w:rsidP="0057044C">
      <w:pPr>
        <w:spacing w:line="480" w:lineRule="auto"/>
        <w:rPr>
          <w:rFonts w:ascii="Times New Roman" w:hAnsi="Times New Roman" w:cs="Times New Roman"/>
          <w:sz w:val="24"/>
          <w:szCs w:val="24"/>
        </w:rPr>
      </w:pPr>
      <w:r w:rsidRPr="00AC3C22">
        <w:rPr>
          <w:rFonts w:ascii="Times New Roman" w:hAnsi="Times New Roman" w:cs="Times New Roman"/>
          <w:sz w:val="24"/>
          <w:szCs w:val="24"/>
        </w:rPr>
        <w:t xml:space="preserve">Forests at EARTH, in a similar fashion to </w:t>
      </w:r>
      <w:r w:rsidR="00C810C0" w:rsidRPr="00AC3C22">
        <w:rPr>
          <w:rFonts w:ascii="Times New Roman" w:hAnsi="Times New Roman" w:cs="Times New Roman"/>
          <w:sz w:val="24"/>
          <w:szCs w:val="24"/>
        </w:rPr>
        <w:t>La Selva</w:t>
      </w:r>
      <w:r w:rsidRPr="00AC3C22">
        <w:rPr>
          <w:rFonts w:ascii="Times New Roman" w:hAnsi="Times New Roman" w:cs="Times New Roman"/>
          <w:sz w:val="24"/>
          <w:szCs w:val="24"/>
        </w:rPr>
        <w:t xml:space="preserve">, </w:t>
      </w:r>
      <w:r w:rsidR="00B87738" w:rsidRPr="00AC3C22">
        <w:rPr>
          <w:rFonts w:ascii="Times New Roman" w:hAnsi="Times New Roman" w:cs="Times New Roman"/>
          <w:sz w:val="24"/>
          <w:szCs w:val="24"/>
        </w:rPr>
        <w:t xml:space="preserve">are dominated by the legume tree </w:t>
      </w:r>
      <w:proofErr w:type="spellStart"/>
      <w:r w:rsidR="00B87738" w:rsidRPr="00AC3C22">
        <w:rPr>
          <w:rFonts w:ascii="Times New Roman" w:hAnsi="Times New Roman" w:cs="Times New Roman"/>
          <w:i/>
          <w:iCs/>
          <w:sz w:val="24"/>
          <w:szCs w:val="24"/>
        </w:rPr>
        <w:t>Pentaclethra</w:t>
      </w:r>
      <w:proofErr w:type="spellEnd"/>
      <w:r w:rsidR="00B87738" w:rsidRPr="00AC3C22">
        <w:rPr>
          <w:rFonts w:ascii="Times New Roman" w:hAnsi="Times New Roman" w:cs="Times New Roman"/>
          <w:i/>
          <w:iCs/>
          <w:sz w:val="24"/>
          <w:szCs w:val="24"/>
        </w:rPr>
        <w:t xml:space="preserve"> </w:t>
      </w:r>
      <w:proofErr w:type="spellStart"/>
      <w:r w:rsidR="00B87738" w:rsidRPr="00AC3C22">
        <w:rPr>
          <w:rFonts w:ascii="Times New Roman" w:hAnsi="Times New Roman" w:cs="Times New Roman"/>
          <w:i/>
          <w:iCs/>
          <w:sz w:val="24"/>
          <w:szCs w:val="24"/>
        </w:rPr>
        <w:t>macroloba</w:t>
      </w:r>
      <w:proofErr w:type="spellEnd"/>
      <w:r w:rsidR="00B87738" w:rsidRPr="00AC3C22">
        <w:rPr>
          <w:rFonts w:ascii="Times New Roman" w:hAnsi="Times New Roman" w:cs="Times New Roman"/>
          <w:sz w:val="24"/>
          <w:szCs w:val="24"/>
        </w:rPr>
        <w:t xml:space="preserve">, which </w:t>
      </w:r>
      <w:r w:rsidRPr="00AC3C22">
        <w:rPr>
          <w:rFonts w:ascii="Times New Roman" w:hAnsi="Times New Roman" w:cs="Times New Roman"/>
          <w:sz w:val="24"/>
          <w:szCs w:val="24"/>
        </w:rPr>
        <w:t xml:space="preserve">represents approximately </w:t>
      </w:r>
      <w:r w:rsidR="00B87738" w:rsidRPr="00AC3C22">
        <w:rPr>
          <w:rFonts w:ascii="Times New Roman" w:hAnsi="Times New Roman" w:cs="Times New Roman"/>
          <w:sz w:val="24"/>
          <w:szCs w:val="24"/>
        </w:rPr>
        <w:t xml:space="preserve">30% of the total </w:t>
      </w:r>
      <w:r w:rsidRPr="00AC3C22">
        <w:rPr>
          <w:rFonts w:ascii="Times New Roman" w:hAnsi="Times New Roman" w:cs="Times New Roman"/>
          <w:sz w:val="24"/>
          <w:szCs w:val="24"/>
        </w:rPr>
        <w:t xml:space="preserve">tree </w:t>
      </w:r>
      <w:r w:rsidR="00B87738" w:rsidRPr="00AC3C22">
        <w:rPr>
          <w:rFonts w:ascii="Times New Roman" w:hAnsi="Times New Roman" w:cs="Times New Roman"/>
          <w:sz w:val="24"/>
          <w:szCs w:val="24"/>
        </w:rPr>
        <w:t>basal area within our study plots.</w:t>
      </w:r>
      <w:r>
        <w:rPr>
          <w:rFonts w:ascii="Times New Roman" w:hAnsi="Times New Roman" w:cs="Times New Roman"/>
          <w:sz w:val="24"/>
          <w:szCs w:val="24"/>
        </w:rPr>
        <w:t xml:space="preserve"> Our study sites also have a high palm density, </w:t>
      </w:r>
      <w:r w:rsidRPr="00AC3C22">
        <w:rPr>
          <w:rFonts w:ascii="Times New Roman" w:hAnsi="Times New Roman" w:cs="Times New Roman"/>
          <w:sz w:val="24"/>
          <w:szCs w:val="24"/>
        </w:rPr>
        <w:t xml:space="preserve">which is </w:t>
      </w:r>
      <w:r w:rsidR="00B87738" w:rsidRPr="00AC3C22">
        <w:rPr>
          <w:rFonts w:ascii="Times New Roman" w:hAnsi="Times New Roman" w:cs="Times New Roman"/>
          <w:sz w:val="24"/>
          <w:szCs w:val="24"/>
        </w:rPr>
        <w:t xml:space="preserve">characteristic of forests in the Caribbean lowlands of Costa Rica </w:t>
      </w:r>
      <w:r w:rsidRPr="00AC3C22">
        <w:rPr>
          <w:rFonts w:ascii="Times New Roman" w:hAnsi="Times New Roman" w:cs="Times New Roman"/>
          <w:sz w:val="24"/>
          <w:szCs w:val="24"/>
        </w:rPr>
        <w:t>(Hartshorn 1983, Hartshorn and Hammel, 1994)</w:t>
      </w:r>
      <w:r w:rsidR="00B87738" w:rsidRPr="00AC3C22">
        <w:rPr>
          <w:rFonts w:ascii="Times New Roman" w:hAnsi="Times New Roman" w:cs="Times New Roman"/>
          <w:sz w:val="24"/>
          <w:szCs w:val="24"/>
        </w:rPr>
        <w:t xml:space="preserve">. At EARTH Forest, the second most important species </w:t>
      </w:r>
      <w:r w:rsidRPr="00AC3C22">
        <w:rPr>
          <w:rFonts w:ascii="Times New Roman" w:hAnsi="Times New Roman" w:cs="Times New Roman"/>
          <w:sz w:val="24"/>
          <w:szCs w:val="24"/>
        </w:rPr>
        <w:t xml:space="preserve">after </w:t>
      </w:r>
      <w:r w:rsidRPr="00AC3C22">
        <w:rPr>
          <w:rFonts w:ascii="Times New Roman" w:hAnsi="Times New Roman" w:cs="Times New Roman"/>
          <w:i/>
          <w:iCs/>
          <w:sz w:val="24"/>
          <w:szCs w:val="24"/>
        </w:rPr>
        <w:t xml:space="preserve">P. </w:t>
      </w:r>
      <w:proofErr w:type="spellStart"/>
      <w:r w:rsidRPr="00AC3C22">
        <w:rPr>
          <w:rFonts w:ascii="Times New Roman" w:hAnsi="Times New Roman" w:cs="Times New Roman"/>
          <w:i/>
          <w:iCs/>
          <w:sz w:val="24"/>
          <w:szCs w:val="24"/>
        </w:rPr>
        <w:t>macroloba</w:t>
      </w:r>
      <w:proofErr w:type="spellEnd"/>
      <w:r w:rsidRPr="00AC3C22">
        <w:rPr>
          <w:rFonts w:ascii="Times New Roman" w:hAnsi="Times New Roman" w:cs="Times New Roman"/>
          <w:sz w:val="24"/>
          <w:szCs w:val="24"/>
        </w:rPr>
        <w:t xml:space="preserve"> </w:t>
      </w:r>
      <w:r w:rsidR="00B87738" w:rsidRPr="00AC3C22">
        <w:rPr>
          <w:rFonts w:ascii="Times New Roman" w:hAnsi="Times New Roman" w:cs="Times New Roman"/>
          <w:sz w:val="24"/>
          <w:szCs w:val="24"/>
        </w:rPr>
        <w:t xml:space="preserve">is </w:t>
      </w:r>
      <w:proofErr w:type="spellStart"/>
      <w:r w:rsidR="00B87738" w:rsidRPr="00AC3C22">
        <w:rPr>
          <w:rFonts w:ascii="Times New Roman" w:hAnsi="Times New Roman" w:cs="Times New Roman"/>
          <w:i/>
          <w:iCs/>
          <w:sz w:val="24"/>
          <w:szCs w:val="24"/>
        </w:rPr>
        <w:t>Socratea</w:t>
      </w:r>
      <w:proofErr w:type="spellEnd"/>
      <w:r w:rsidR="00B87738" w:rsidRPr="00AC3C22">
        <w:rPr>
          <w:rFonts w:ascii="Times New Roman" w:hAnsi="Times New Roman" w:cs="Times New Roman"/>
          <w:i/>
          <w:iCs/>
          <w:sz w:val="24"/>
          <w:szCs w:val="24"/>
        </w:rPr>
        <w:t xml:space="preserve"> </w:t>
      </w:r>
      <w:proofErr w:type="spellStart"/>
      <w:r w:rsidR="00B87738" w:rsidRPr="00AC3C22">
        <w:rPr>
          <w:rFonts w:ascii="Times New Roman" w:hAnsi="Times New Roman" w:cs="Times New Roman"/>
          <w:i/>
          <w:iCs/>
          <w:sz w:val="24"/>
          <w:szCs w:val="24"/>
        </w:rPr>
        <w:t>exorrhiza</w:t>
      </w:r>
      <w:proofErr w:type="spellEnd"/>
      <w:r w:rsidR="00B87738" w:rsidRPr="00AC3C22">
        <w:rPr>
          <w:rFonts w:ascii="Times New Roman" w:hAnsi="Times New Roman" w:cs="Times New Roman"/>
          <w:sz w:val="24"/>
          <w:szCs w:val="24"/>
        </w:rPr>
        <w:t>, a single-stem canopy or subcanopy palm</w:t>
      </w:r>
      <w:r>
        <w:rPr>
          <w:rFonts w:ascii="Times New Roman" w:hAnsi="Times New Roman" w:cs="Times New Roman"/>
          <w:sz w:val="24"/>
          <w:szCs w:val="24"/>
        </w:rPr>
        <w:t xml:space="preserve"> with a </w:t>
      </w:r>
      <w:r w:rsidR="00B87738" w:rsidRPr="00AC3C22">
        <w:rPr>
          <w:rFonts w:ascii="Times New Roman" w:hAnsi="Times New Roman" w:cs="Times New Roman"/>
          <w:sz w:val="24"/>
          <w:szCs w:val="24"/>
        </w:rPr>
        <w:t>high frequency and density</w:t>
      </w:r>
      <w:r>
        <w:rPr>
          <w:rFonts w:ascii="Times New Roman" w:hAnsi="Times New Roman" w:cs="Times New Roman"/>
          <w:sz w:val="24"/>
          <w:szCs w:val="24"/>
        </w:rPr>
        <w:t xml:space="preserve"> at our study plots</w:t>
      </w:r>
      <w:r w:rsidR="00B87738" w:rsidRPr="00AC3C22">
        <w:rPr>
          <w:rFonts w:ascii="Times New Roman" w:hAnsi="Times New Roman" w:cs="Times New Roman"/>
          <w:sz w:val="24"/>
          <w:szCs w:val="24"/>
        </w:rPr>
        <w:t>.</w:t>
      </w:r>
    </w:p>
    <w:p w14:paraId="13E25842" w14:textId="77777777" w:rsidR="00B87738" w:rsidRPr="004F08EF" w:rsidRDefault="00B87738" w:rsidP="0039728E">
      <w:pPr>
        <w:pStyle w:val="Heading2"/>
        <w:rPr>
          <w:lang w:val="en-GB"/>
        </w:rPr>
      </w:pPr>
      <w:r w:rsidRPr="004F08EF">
        <w:rPr>
          <w:lang w:val="en-GB"/>
        </w:rPr>
        <w:t>Experimental design</w:t>
      </w:r>
    </w:p>
    <w:p w14:paraId="2DF3153A" w14:textId="646DC455" w:rsidR="00B87738" w:rsidRPr="00CB16E6" w:rsidRDefault="009A3E4C" w:rsidP="0057044C">
      <w:pPr>
        <w:spacing w:line="480" w:lineRule="auto"/>
        <w:rPr>
          <w:rFonts w:ascii="Times New Roman" w:hAnsi="Times New Roman" w:cs="Times New Roman"/>
          <w:sz w:val="24"/>
          <w:szCs w:val="24"/>
        </w:rPr>
      </w:pPr>
      <w:r w:rsidRPr="00CB16E6">
        <w:rPr>
          <w:rFonts w:ascii="Times New Roman" w:hAnsi="Times New Roman" w:cs="Times New Roman"/>
          <w:sz w:val="24"/>
          <w:szCs w:val="24"/>
        </w:rPr>
        <w:t xml:space="preserve">The experiment consists of </w:t>
      </w:r>
      <w:r w:rsidR="00B87738" w:rsidRPr="00CB16E6">
        <w:rPr>
          <w:rFonts w:ascii="Times New Roman" w:hAnsi="Times New Roman" w:cs="Times New Roman"/>
          <w:sz w:val="24"/>
          <w:szCs w:val="24"/>
        </w:rPr>
        <w:t>24</w:t>
      </w:r>
      <w:r w:rsidRPr="00CB16E6">
        <w:rPr>
          <w:rFonts w:ascii="Times New Roman" w:hAnsi="Times New Roman" w:cs="Times New Roman"/>
          <w:sz w:val="24"/>
          <w:szCs w:val="24"/>
        </w:rPr>
        <w:t xml:space="preserve"> plots </w:t>
      </w:r>
      <w:r w:rsidR="00B87738" w:rsidRPr="00CB16E6">
        <w:rPr>
          <w:rFonts w:ascii="Times New Roman" w:hAnsi="Times New Roman" w:cs="Times New Roman"/>
          <w:sz w:val="24"/>
          <w:szCs w:val="24"/>
        </w:rPr>
        <w:t xml:space="preserve">30 </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 xml:space="preserve">30 m </w:t>
      </w:r>
      <w:r w:rsidRPr="00CB16E6">
        <w:rPr>
          <w:rFonts w:ascii="Times New Roman" w:hAnsi="Times New Roman" w:cs="Times New Roman"/>
          <w:sz w:val="24"/>
          <w:szCs w:val="24"/>
        </w:rPr>
        <w:t>in size, established in 2007</w:t>
      </w:r>
      <w:r w:rsidR="00B87738" w:rsidRPr="00CB16E6">
        <w:rPr>
          <w:rFonts w:ascii="Times New Roman" w:hAnsi="Times New Roman" w:cs="Times New Roman"/>
          <w:sz w:val="24"/>
          <w:szCs w:val="24"/>
        </w:rPr>
        <w:t xml:space="preserve"> within mature, non-flooding areas of the reserve</w:t>
      </w:r>
      <w:r w:rsidRPr="00CB16E6">
        <w:rPr>
          <w:rFonts w:ascii="Times New Roman" w:hAnsi="Times New Roman" w:cs="Times New Roman"/>
          <w:sz w:val="24"/>
          <w:szCs w:val="24"/>
        </w:rPr>
        <w:t>. They were randomly assigned</w:t>
      </w:r>
      <w:r w:rsidR="00B87738" w:rsidRPr="00CB16E6">
        <w:rPr>
          <w:rFonts w:ascii="Times New Roman" w:hAnsi="Times New Roman" w:cs="Times New Roman"/>
          <w:sz w:val="24"/>
          <w:szCs w:val="24"/>
        </w:rPr>
        <w:t xml:space="preserve"> to three fertilizer treatments</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or a control</w:t>
      </w:r>
      <w:r w:rsidRPr="00CB16E6">
        <w:rPr>
          <w:rFonts w:ascii="Times New Roman" w:hAnsi="Times New Roman" w:cs="Times New Roman"/>
          <w:sz w:val="24"/>
          <w:szCs w:val="24"/>
        </w:rPr>
        <w:t>, in a complete block design (n = 6)</w:t>
      </w:r>
      <w:r w:rsidR="00B87738" w:rsidRPr="00CB16E6">
        <w:rPr>
          <w:rFonts w:ascii="Times New Roman" w:hAnsi="Times New Roman" w:cs="Times New Roman"/>
          <w:sz w:val="24"/>
          <w:szCs w:val="24"/>
        </w:rPr>
        <w:t xml:space="preserve">. All plots were separated from each other by at least 100 m. </w:t>
      </w:r>
      <w:r w:rsidRPr="00CB16E6">
        <w:rPr>
          <w:rFonts w:ascii="Times New Roman" w:hAnsi="Times New Roman" w:cs="Times New Roman"/>
          <w:sz w:val="24"/>
          <w:szCs w:val="24"/>
        </w:rPr>
        <w:t xml:space="preserve"> F</w:t>
      </w:r>
      <w:r w:rsidR="00B87738" w:rsidRPr="00CB16E6">
        <w:rPr>
          <w:rFonts w:ascii="Times New Roman" w:hAnsi="Times New Roman" w:cs="Times New Roman"/>
          <w:sz w:val="24"/>
          <w:szCs w:val="24"/>
        </w:rPr>
        <w:t xml:space="preserve">ertilizer </w:t>
      </w:r>
      <w:r w:rsidRPr="00CB16E6">
        <w:rPr>
          <w:rFonts w:ascii="Times New Roman" w:hAnsi="Times New Roman" w:cs="Times New Roman"/>
          <w:sz w:val="24"/>
          <w:szCs w:val="24"/>
        </w:rPr>
        <w:t>is</w:t>
      </w:r>
      <w:r w:rsidR="00B87738" w:rsidRPr="00CB16E6">
        <w:rPr>
          <w:rFonts w:ascii="Times New Roman" w:hAnsi="Times New Roman" w:cs="Times New Roman"/>
          <w:sz w:val="24"/>
          <w:szCs w:val="24"/>
        </w:rPr>
        <w:t xml:space="preserve"> broadcast by hand twice a year on the surface of the 900 m</w:t>
      </w:r>
      <w:r w:rsidR="00B87738" w:rsidRPr="00CB16E6">
        <w:rPr>
          <w:rFonts w:ascii="Times New Roman" w:hAnsi="Times New Roman" w:cs="Times New Roman"/>
          <w:sz w:val="24"/>
          <w:szCs w:val="24"/>
          <w:vertAlign w:val="superscript"/>
        </w:rPr>
        <w:t>2</w:t>
      </w:r>
      <w:r w:rsidRPr="00CB16E6">
        <w:rPr>
          <w:rFonts w:ascii="Times New Roman" w:hAnsi="Times New Roman" w:cs="Times New Roman"/>
          <w:sz w:val="24"/>
          <w:szCs w:val="24"/>
          <w:vertAlign w:val="superscript"/>
        </w:rPr>
        <w:t xml:space="preserve"> </w:t>
      </w:r>
      <w:r w:rsidR="00B87738" w:rsidRPr="00CB16E6">
        <w:rPr>
          <w:rFonts w:ascii="Times New Roman" w:hAnsi="Times New Roman" w:cs="Times New Roman"/>
          <w:sz w:val="24"/>
          <w:szCs w:val="24"/>
        </w:rPr>
        <w:t xml:space="preserve">plots to </w:t>
      </w:r>
      <w:r w:rsidRPr="00CB16E6">
        <w:rPr>
          <w:rFonts w:ascii="Times New Roman" w:hAnsi="Times New Roman" w:cs="Times New Roman"/>
          <w:sz w:val="24"/>
          <w:szCs w:val="24"/>
        </w:rPr>
        <w:t>yield the</w:t>
      </w:r>
      <w:r w:rsidR="00B87738" w:rsidRPr="00CB16E6">
        <w:rPr>
          <w:rFonts w:ascii="Times New Roman" w:hAnsi="Times New Roman" w:cs="Times New Roman"/>
          <w:sz w:val="24"/>
          <w:szCs w:val="24"/>
        </w:rPr>
        <w:t xml:space="preserve"> following treatments: +P (47 kg ha</w:t>
      </w:r>
      <w:r w:rsidR="00B87738" w:rsidRPr="00CB16E6">
        <w:rPr>
          <w:rFonts w:ascii="Times New Roman" w:hAnsi="Times New Roman" w:cs="Times New Roman"/>
          <w:sz w:val="24"/>
          <w:szCs w:val="24"/>
          <w:vertAlign w:val="superscript"/>
        </w:rPr>
        <w:t>-1</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yr</w:t>
      </w:r>
      <w:r w:rsidR="00B87738" w:rsidRPr="00CB16E6">
        <w:rPr>
          <w:rFonts w:ascii="Times New Roman" w:hAnsi="Times New Roman" w:cs="Times New Roman"/>
          <w:sz w:val="24"/>
          <w:szCs w:val="24"/>
          <w:vertAlign w:val="superscript"/>
        </w:rPr>
        <w:t>-1</w:t>
      </w:r>
      <w:r w:rsidR="00B87738" w:rsidRPr="00CB16E6">
        <w:rPr>
          <w:rFonts w:ascii="Times New Roman" w:hAnsi="Times New Roman" w:cs="Times New Roman"/>
          <w:sz w:val="24"/>
          <w:szCs w:val="24"/>
        </w:rPr>
        <w:t xml:space="preserve"> of P as super triple phosphate</w:t>
      </w:r>
      <w:r w:rsidRPr="00CB16E6">
        <w:rPr>
          <w:rFonts w:ascii="Times New Roman" w:hAnsi="Times New Roman" w:cs="Times New Roman"/>
          <w:sz w:val="24"/>
          <w:szCs w:val="24"/>
        </w:rPr>
        <w:t xml:space="preserve"> </w:t>
      </w:r>
      <w:r w:rsidR="0035332A" w:rsidRPr="00CB16E6">
        <w:rPr>
          <w:rFonts w:ascii="Times New Roman" w:hAnsi="Times New Roman" w:cs="Times New Roman"/>
          <w:sz w:val="24"/>
          <w:szCs w:val="24"/>
        </w:rPr>
        <w:t xml:space="preserve">from </w:t>
      </w:r>
      <w:r w:rsidRPr="00A37F16">
        <w:rPr>
          <w:rFonts w:ascii="Times New Roman" w:hAnsi="Times New Roman" w:cs="Times New Roman"/>
          <w:sz w:val="24"/>
          <w:szCs w:val="24"/>
        </w:rPr>
        <w:t>200</w:t>
      </w:r>
      <w:r w:rsidR="0057044C" w:rsidRPr="00A37F16">
        <w:rPr>
          <w:rFonts w:ascii="Times New Roman" w:hAnsi="Times New Roman" w:cs="Times New Roman"/>
          <w:sz w:val="24"/>
          <w:szCs w:val="24"/>
        </w:rPr>
        <w:t>8</w:t>
      </w:r>
      <w:r w:rsidR="0035332A" w:rsidRPr="00CB16E6">
        <w:rPr>
          <w:rFonts w:ascii="Times New Roman" w:hAnsi="Times New Roman" w:cs="Times New Roman"/>
          <w:sz w:val="24"/>
          <w:szCs w:val="24"/>
        </w:rPr>
        <w:t xml:space="preserve"> to </w:t>
      </w:r>
      <w:r w:rsidRPr="00CB16E6">
        <w:rPr>
          <w:rFonts w:ascii="Times New Roman" w:hAnsi="Times New Roman" w:cs="Times New Roman"/>
          <w:sz w:val="24"/>
          <w:szCs w:val="24"/>
        </w:rPr>
        <w:t xml:space="preserve">2014, and as rock phosphate </w:t>
      </w:r>
      <w:r w:rsidR="0035332A" w:rsidRPr="00CB16E6">
        <w:rPr>
          <w:rFonts w:ascii="Times New Roman" w:hAnsi="Times New Roman" w:cs="Times New Roman"/>
          <w:sz w:val="24"/>
          <w:szCs w:val="24"/>
        </w:rPr>
        <w:t xml:space="preserve">from </w:t>
      </w:r>
      <w:r w:rsidRPr="00CB16E6">
        <w:rPr>
          <w:rFonts w:ascii="Times New Roman" w:hAnsi="Times New Roman" w:cs="Times New Roman"/>
          <w:sz w:val="24"/>
          <w:szCs w:val="24"/>
        </w:rPr>
        <w:t>2014</w:t>
      </w:r>
      <w:r w:rsidR="0035332A" w:rsidRPr="00CB16E6">
        <w:rPr>
          <w:rFonts w:ascii="Times New Roman" w:hAnsi="Times New Roman" w:cs="Times New Roman"/>
          <w:sz w:val="24"/>
          <w:szCs w:val="24"/>
        </w:rPr>
        <w:t xml:space="preserve"> to the </w:t>
      </w:r>
      <w:r w:rsidRPr="00CB16E6">
        <w:rPr>
          <w:rFonts w:ascii="Times New Roman" w:hAnsi="Times New Roman" w:cs="Times New Roman"/>
          <w:sz w:val="24"/>
          <w:szCs w:val="24"/>
        </w:rPr>
        <w:t>present, which consists of 30% P</w:t>
      </w:r>
      <w:r w:rsidRPr="00CB16E6">
        <w:rPr>
          <w:rFonts w:ascii="Times New Roman" w:hAnsi="Times New Roman" w:cs="Times New Roman"/>
          <w:sz w:val="24"/>
          <w:szCs w:val="24"/>
          <w:vertAlign w:val="subscript"/>
        </w:rPr>
        <w:t>2</w:t>
      </w:r>
      <w:r w:rsidRPr="00CB16E6">
        <w:rPr>
          <w:rFonts w:ascii="Times New Roman" w:hAnsi="Times New Roman" w:cs="Times New Roman"/>
          <w:sz w:val="24"/>
          <w:szCs w:val="24"/>
        </w:rPr>
        <w:t>O</w:t>
      </w:r>
      <w:r w:rsidRPr="00CB16E6">
        <w:rPr>
          <w:rFonts w:ascii="Times New Roman" w:hAnsi="Times New Roman" w:cs="Times New Roman"/>
          <w:sz w:val="24"/>
          <w:szCs w:val="24"/>
          <w:vertAlign w:val="subscript"/>
        </w:rPr>
        <w:t>5</w:t>
      </w:r>
      <w:r w:rsidRPr="00CB16E6">
        <w:rPr>
          <w:rFonts w:ascii="Times New Roman" w:hAnsi="Times New Roman" w:cs="Times New Roman"/>
          <w:sz w:val="24"/>
          <w:szCs w:val="24"/>
        </w:rPr>
        <w:t xml:space="preserve">, 40% </w:t>
      </w:r>
      <w:proofErr w:type="spellStart"/>
      <w:r w:rsidRPr="00CB16E6">
        <w:rPr>
          <w:rFonts w:ascii="Times New Roman" w:hAnsi="Times New Roman" w:cs="Times New Roman"/>
          <w:sz w:val="24"/>
          <w:szCs w:val="24"/>
        </w:rPr>
        <w:t>CaO</w:t>
      </w:r>
      <w:proofErr w:type="spellEnd"/>
      <w:r w:rsidR="00A37F16">
        <w:rPr>
          <w:rFonts w:ascii="Times New Roman" w:hAnsi="Times New Roman" w:cs="Times New Roman"/>
          <w:sz w:val="24"/>
          <w:szCs w:val="24"/>
        </w:rPr>
        <w:t xml:space="preserve"> (“</w:t>
      </w:r>
      <w:proofErr w:type="spellStart"/>
      <w:r w:rsidR="00A37F16">
        <w:rPr>
          <w:rFonts w:ascii="Times New Roman" w:hAnsi="Times New Roman" w:cs="Times New Roman"/>
          <w:sz w:val="24"/>
          <w:szCs w:val="24"/>
        </w:rPr>
        <w:t>cal</w:t>
      </w:r>
      <w:proofErr w:type="spellEnd"/>
      <w:r w:rsidR="00A37F16">
        <w:rPr>
          <w:rFonts w:ascii="Times New Roman" w:hAnsi="Times New Roman" w:cs="Times New Roman"/>
          <w:sz w:val="24"/>
          <w:szCs w:val="24"/>
        </w:rPr>
        <w:t xml:space="preserve"> viva” in Spanish)</w:t>
      </w:r>
      <w:r w:rsidRPr="00CB16E6">
        <w:rPr>
          <w:rFonts w:ascii="Times New Roman" w:hAnsi="Times New Roman" w:cs="Times New Roman"/>
          <w:sz w:val="24"/>
          <w:szCs w:val="24"/>
        </w:rPr>
        <w:t xml:space="preserve"> and 10% SiO</w:t>
      </w:r>
      <w:r w:rsidRPr="00CB16E6">
        <w:rPr>
          <w:rFonts w:ascii="Times New Roman" w:hAnsi="Times New Roman" w:cs="Times New Roman"/>
          <w:sz w:val="24"/>
          <w:szCs w:val="24"/>
          <w:vertAlign w:val="subscript"/>
        </w:rPr>
        <w:t>2</w:t>
      </w:r>
      <w:r w:rsidR="00B87738" w:rsidRPr="00CB16E6">
        <w:rPr>
          <w:rFonts w:ascii="Times New Roman" w:hAnsi="Times New Roman" w:cs="Times New Roman"/>
          <w:sz w:val="24"/>
          <w:szCs w:val="24"/>
        </w:rPr>
        <w:t>),</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 xml:space="preserve">+N (100 kg </w:t>
      </w:r>
      <w:r w:rsidRPr="00CB16E6">
        <w:rPr>
          <w:rFonts w:ascii="Times New Roman" w:hAnsi="Times New Roman" w:cs="Times New Roman"/>
          <w:sz w:val="24"/>
          <w:szCs w:val="24"/>
        </w:rPr>
        <w:t>ha</w:t>
      </w:r>
      <w:r w:rsidRPr="00CB16E6">
        <w:rPr>
          <w:rFonts w:ascii="Times New Roman" w:hAnsi="Times New Roman" w:cs="Times New Roman"/>
          <w:sz w:val="24"/>
          <w:szCs w:val="24"/>
          <w:vertAlign w:val="superscript"/>
        </w:rPr>
        <w:t>-1</w:t>
      </w:r>
      <w:r w:rsidRPr="00CB16E6">
        <w:rPr>
          <w:rFonts w:ascii="Times New Roman" w:hAnsi="Times New Roman" w:cs="Times New Roman"/>
          <w:sz w:val="24"/>
          <w:szCs w:val="24"/>
        </w:rPr>
        <w:t xml:space="preserve"> yr</w:t>
      </w:r>
      <w:r w:rsidRPr="00CB16E6">
        <w:rPr>
          <w:rFonts w:ascii="Times New Roman" w:hAnsi="Times New Roman" w:cs="Times New Roman"/>
          <w:sz w:val="24"/>
          <w:szCs w:val="24"/>
          <w:vertAlign w:val="superscript"/>
        </w:rPr>
        <w:t>-1</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of N applied as ammonium nitrate</w:t>
      </w:r>
      <w:r w:rsidR="00AE0D91" w:rsidRPr="00CB16E6">
        <w:rPr>
          <w:rFonts w:ascii="Times New Roman" w:hAnsi="Times New Roman" w:cs="Times New Roman"/>
          <w:sz w:val="24"/>
          <w:szCs w:val="24"/>
        </w:rPr>
        <w:t xml:space="preserve">, </w:t>
      </w:r>
      <w:r w:rsidRPr="00CB16E6">
        <w:rPr>
          <w:rFonts w:ascii="Times New Roman" w:hAnsi="Times New Roman" w:cs="Times New Roman"/>
          <w:sz w:val="24"/>
          <w:szCs w:val="24"/>
        </w:rPr>
        <w:t>NH</w:t>
      </w:r>
      <w:r w:rsidRPr="00CB16E6">
        <w:rPr>
          <w:rFonts w:ascii="Times New Roman" w:hAnsi="Times New Roman" w:cs="Times New Roman"/>
          <w:sz w:val="24"/>
          <w:szCs w:val="24"/>
          <w:vertAlign w:val="subscript"/>
        </w:rPr>
        <w:t>4</w:t>
      </w:r>
      <w:r w:rsidRPr="00CB16E6">
        <w:rPr>
          <w:rFonts w:ascii="Times New Roman" w:hAnsi="Times New Roman" w:cs="Times New Roman"/>
          <w:sz w:val="24"/>
          <w:szCs w:val="24"/>
        </w:rPr>
        <w:t>NO</w:t>
      </w:r>
      <w:r w:rsidRPr="00CB16E6">
        <w:rPr>
          <w:rFonts w:ascii="Times New Roman" w:hAnsi="Times New Roman" w:cs="Times New Roman"/>
          <w:sz w:val="24"/>
          <w:szCs w:val="24"/>
          <w:vertAlign w:val="subscript"/>
        </w:rPr>
        <w:t>3</w:t>
      </w:r>
      <w:r w:rsidR="00AE0D91" w:rsidRPr="00CB16E6">
        <w:rPr>
          <w:rFonts w:ascii="Times New Roman" w:hAnsi="Times New Roman" w:cs="Times New Roman"/>
          <w:sz w:val="24"/>
          <w:szCs w:val="24"/>
        </w:rPr>
        <w:t>,</w:t>
      </w:r>
      <w:r w:rsidR="00B87738" w:rsidRPr="00CB16E6">
        <w:rPr>
          <w:rFonts w:ascii="Times New Roman" w:hAnsi="Times New Roman" w:cs="Times New Roman"/>
          <w:sz w:val="24"/>
          <w:szCs w:val="24"/>
        </w:rPr>
        <w:t xml:space="preserve"> and urea</w:t>
      </w:r>
      <w:r w:rsidR="00AE0D91" w:rsidRPr="00CB16E6">
        <w:rPr>
          <w:rFonts w:ascii="Times New Roman" w:hAnsi="Times New Roman" w:cs="Times New Roman"/>
          <w:sz w:val="24"/>
          <w:szCs w:val="24"/>
        </w:rPr>
        <w:t xml:space="preserve">, </w:t>
      </w:r>
      <w:r w:rsidRPr="00CB16E6">
        <w:rPr>
          <w:rFonts w:ascii="Times New Roman" w:hAnsi="Times New Roman" w:cs="Times New Roman"/>
          <w:sz w:val="24"/>
          <w:szCs w:val="24"/>
        </w:rPr>
        <w:t>NH</w:t>
      </w:r>
      <w:r w:rsidRPr="00CB16E6">
        <w:rPr>
          <w:rFonts w:ascii="Times New Roman" w:hAnsi="Times New Roman" w:cs="Times New Roman"/>
          <w:sz w:val="24"/>
          <w:szCs w:val="24"/>
          <w:vertAlign w:val="subscript"/>
        </w:rPr>
        <w:t>2</w:t>
      </w:r>
      <w:r w:rsidRPr="00CB16E6">
        <w:rPr>
          <w:rFonts w:ascii="Times New Roman" w:hAnsi="Times New Roman" w:cs="Times New Roman"/>
          <w:sz w:val="24"/>
          <w:szCs w:val="24"/>
        </w:rPr>
        <w:t>CONH</w:t>
      </w:r>
      <w:r w:rsidRPr="00CB16E6">
        <w:rPr>
          <w:rFonts w:ascii="Times New Roman" w:hAnsi="Times New Roman" w:cs="Times New Roman"/>
          <w:sz w:val="24"/>
          <w:szCs w:val="24"/>
          <w:vertAlign w:val="subscript"/>
        </w:rPr>
        <w:t>2</w:t>
      </w:r>
      <w:r w:rsidR="00AE0D91" w:rsidRPr="00CB16E6">
        <w:rPr>
          <w:rFonts w:ascii="Times New Roman" w:hAnsi="Times New Roman" w:cs="Times New Roman"/>
          <w:sz w:val="24"/>
          <w:szCs w:val="24"/>
        </w:rPr>
        <w:t>)</w:t>
      </w:r>
      <w:r w:rsidR="00B87738" w:rsidRPr="00CB16E6">
        <w:rPr>
          <w:rFonts w:ascii="Times New Roman" w:hAnsi="Times New Roman" w:cs="Times New Roman"/>
          <w:sz w:val="24"/>
          <w:szCs w:val="24"/>
        </w:rPr>
        <w:t>, and +NP (N and P added together</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 xml:space="preserve">in </w:t>
      </w:r>
      <w:r w:rsidR="00AE0D91" w:rsidRPr="00CB16E6">
        <w:rPr>
          <w:rFonts w:ascii="Times New Roman" w:hAnsi="Times New Roman" w:cs="Times New Roman"/>
          <w:sz w:val="24"/>
          <w:szCs w:val="24"/>
        </w:rPr>
        <w:t>the same amounts as in the</w:t>
      </w:r>
      <w:r w:rsidR="00B87738" w:rsidRPr="00CB16E6">
        <w:rPr>
          <w:rFonts w:ascii="Times New Roman" w:hAnsi="Times New Roman" w:cs="Times New Roman"/>
          <w:sz w:val="24"/>
          <w:szCs w:val="24"/>
        </w:rPr>
        <w:t xml:space="preserve"> +N and +P plots). </w:t>
      </w:r>
      <w:r w:rsidR="005D754B">
        <w:rPr>
          <w:rFonts w:ascii="Times New Roman" w:hAnsi="Times New Roman" w:cs="Times New Roman"/>
          <w:sz w:val="24"/>
          <w:szCs w:val="24"/>
        </w:rPr>
        <w:t xml:space="preserve">The Ca in the fertilizer is applied at a rate equivalent to </w:t>
      </w:r>
      <w:r w:rsidR="005D754B">
        <w:rPr>
          <w:rFonts w:ascii="Times New Roman" w:hAnsi="Times New Roman" w:cs="Times New Roman"/>
          <w:sz w:val="24"/>
          <w:szCs w:val="24"/>
        </w:rPr>
        <w:lastRenderedPageBreak/>
        <w:t xml:space="preserve">110 kg Ca </w:t>
      </w:r>
      <w:r w:rsidR="005D754B" w:rsidRPr="00CB16E6">
        <w:rPr>
          <w:rFonts w:ascii="Times New Roman" w:hAnsi="Times New Roman" w:cs="Times New Roman"/>
          <w:sz w:val="24"/>
          <w:szCs w:val="24"/>
        </w:rPr>
        <w:t>ha</w:t>
      </w:r>
      <w:r w:rsidR="005D754B" w:rsidRPr="00CB16E6">
        <w:rPr>
          <w:rFonts w:ascii="Times New Roman" w:hAnsi="Times New Roman" w:cs="Times New Roman"/>
          <w:sz w:val="24"/>
          <w:szCs w:val="24"/>
          <w:vertAlign w:val="superscript"/>
        </w:rPr>
        <w:t>-1</w:t>
      </w:r>
      <w:r w:rsidR="005D754B" w:rsidRPr="00CB16E6">
        <w:rPr>
          <w:rFonts w:ascii="Times New Roman" w:hAnsi="Times New Roman" w:cs="Times New Roman"/>
          <w:sz w:val="24"/>
          <w:szCs w:val="24"/>
        </w:rPr>
        <w:t xml:space="preserve"> yr</w:t>
      </w:r>
      <w:r w:rsidR="005D754B" w:rsidRPr="00CB16E6">
        <w:rPr>
          <w:rFonts w:ascii="Times New Roman" w:hAnsi="Times New Roman" w:cs="Times New Roman"/>
          <w:sz w:val="24"/>
          <w:szCs w:val="24"/>
          <w:vertAlign w:val="superscript"/>
        </w:rPr>
        <w:t>-1</w:t>
      </w:r>
      <w:r w:rsidR="005D754B">
        <w:rPr>
          <w:rFonts w:ascii="Times New Roman" w:hAnsi="Times New Roman" w:cs="Times New Roman"/>
          <w:sz w:val="24"/>
          <w:szCs w:val="24"/>
        </w:rPr>
        <w:t xml:space="preserve">. </w:t>
      </w:r>
      <w:r w:rsidR="00B87738" w:rsidRPr="00CB16E6">
        <w:rPr>
          <w:rFonts w:ascii="Times New Roman" w:hAnsi="Times New Roman" w:cs="Times New Roman"/>
          <w:sz w:val="24"/>
          <w:szCs w:val="24"/>
        </w:rPr>
        <w:t xml:space="preserve">All measurements </w:t>
      </w:r>
      <w:r w:rsidR="00AE0D91" w:rsidRPr="00CB16E6">
        <w:rPr>
          <w:rFonts w:ascii="Times New Roman" w:hAnsi="Times New Roman" w:cs="Times New Roman"/>
          <w:sz w:val="24"/>
          <w:szCs w:val="24"/>
        </w:rPr>
        <w:t>are confined to the internal</w:t>
      </w:r>
      <w:r w:rsidR="00B87738" w:rsidRPr="00CB16E6">
        <w:rPr>
          <w:rFonts w:ascii="Times New Roman" w:hAnsi="Times New Roman" w:cs="Times New Roman"/>
          <w:sz w:val="24"/>
          <w:szCs w:val="24"/>
        </w:rPr>
        <w:t xml:space="preserve"> 400</w:t>
      </w:r>
      <w:r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m</w:t>
      </w:r>
      <w:r w:rsidR="00B87738" w:rsidRPr="00CB16E6">
        <w:rPr>
          <w:rFonts w:ascii="Times New Roman" w:hAnsi="Times New Roman" w:cs="Times New Roman"/>
          <w:sz w:val="24"/>
          <w:szCs w:val="24"/>
          <w:vertAlign w:val="superscript"/>
        </w:rPr>
        <w:t>2</w:t>
      </w:r>
      <w:r w:rsidR="00B87738" w:rsidRPr="00CB16E6">
        <w:rPr>
          <w:rFonts w:ascii="Times New Roman" w:hAnsi="Times New Roman" w:cs="Times New Roman"/>
          <w:sz w:val="24"/>
          <w:szCs w:val="24"/>
        </w:rPr>
        <w:t xml:space="preserve"> of each plot (20 </w:t>
      </w:r>
      <w:r w:rsidR="00AE0D91" w:rsidRPr="00CB16E6">
        <w:rPr>
          <w:rFonts w:ascii="Times New Roman" w:hAnsi="Times New Roman" w:cs="Times New Roman"/>
          <w:sz w:val="24"/>
          <w:szCs w:val="24"/>
        </w:rPr>
        <w:t>×</w:t>
      </w:r>
      <w:r w:rsidR="00B87738" w:rsidRPr="00CB16E6">
        <w:rPr>
          <w:rFonts w:ascii="Times New Roman" w:hAnsi="Times New Roman" w:cs="Times New Roman"/>
          <w:sz w:val="24"/>
          <w:szCs w:val="24"/>
        </w:rPr>
        <w:t xml:space="preserve"> 20 m) to reduce edge effects. </w:t>
      </w:r>
      <w:r w:rsidR="00AE0D91" w:rsidRPr="00CB16E6">
        <w:rPr>
          <w:rFonts w:ascii="Times New Roman" w:hAnsi="Times New Roman" w:cs="Times New Roman"/>
          <w:sz w:val="24"/>
          <w:szCs w:val="24"/>
        </w:rPr>
        <w:t xml:space="preserve">Published data exists for properties of soils collected at the onset </w:t>
      </w:r>
      <w:r w:rsidR="00B87738" w:rsidRPr="00CB16E6">
        <w:rPr>
          <w:rFonts w:ascii="Times New Roman" w:hAnsi="Times New Roman" w:cs="Times New Roman"/>
          <w:sz w:val="24"/>
          <w:szCs w:val="24"/>
        </w:rPr>
        <w:t>of the experiment and 1 and</w:t>
      </w:r>
      <w:r w:rsidR="00AE0D91" w:rsidRPr="00CB16E6">
        <w:rPr>
          <w:rFonts w:ascii="Times New Roman" w:hAnsi="Times New Roman" w:cs="Times New Roman"/>
          <w:sz w:val="24"/>
          <w:szCs w:val="24"/>
        </w:rPr>
        <w:t xml:space="preserve"> </w:t>
      </w:r>
      <w:r w:rsidR="00B87738" w:rsidRPr="00CB16E6">
        <w:rPr>
          <w:rFonts w:ascii="Times New Roman" w:hAnsi="Times New Roman" w:cs="Times New Roman"/>
          <w:sz w:val="24"/>
          <w:szCs w:val="24"/>
        </w:rPr>
        <w:t>2 years after fertilization</w:t>
      </w:r>
      <w:r w:rsidR="00AE0D91" w:rsidRPr="00CB16E6">
        <w:rPr>
          <w:rFonts w:ascii="Times New Roman" w:hAnsi="Times New Roman" w:cs="Times New Roman"/>
          <w:sz w:val="24"/>
          <w:szCs w:val="24"/>
        </w:rPr>
        <w:t xml:space="preserve"> (Alvarez-Clare &amp; Mack, 2015), but there are no published soil data for the next 10 years.</w:t>
      </w:r>
    </w:p>
    <w:p w14:paraId="365B0E52" w14:textId="02E7DA4C" w:rsidR="00736033" w:rsidRPr="001B092B" w:rsidRDefault="00736033" w:rsidP="0039728E">
      <w:pPr>
        <w:pStyle w:val="Heading2"/>
        <w:rPr>
          <w:lang w:val="en-GB"/>
        </w:rPr>
      </w:pPr>
      <w:r w:rsidRPr="001B092B">
        <w:rPr>
          <w:lang w:val="en-GB"/>
        </w:rPr>
        <w:t>Soil</w:t>
      </w:r>
      <w:r w:rsidR="00285D93" w:rsidRPr="001B092B">
        <w:rPr>
          <w:lang w:val="en-GB"/>
        </w:rPr>
        <w:t xml:space="preserve"> sampling</w:t>
      </w:r>
    </w:p>
    <w:p w14:paraId="5E41215A" w14:textId="68C35E51" w:rsidR="004561FF" w:rsidRPr="00CB16E6" w:rsidRDefault="00736033" w:rsidP="0057044C">
      <w:pPr>
        <w:spacing w:line="480" w:lineRule="auto"/>
        <w:rPr>
          <w:rFonts w:ascii="Times New Roman" w:hAnsi="Times New Roman" w:cs="Times New Roman"/>
          <w:sz w:val="24"/>
          <w:szCs w:val="24"/>
        </w:rPr>
      </w:pPr>
      <w:r w:rsidRPr="00CB16E6">
        <w:rPr>
          <w:rFonts w:ascii="Times New Roman" w:hAnsi="Times New Roman" w:cs="Times New Roman"/>
          <w:sz w:val="24"/>
          <w:szCs w:val="24"/>
        </w:rPr>
        <w:t xml:space="preserve">Soils were </w:t>
      </w:r>
      <w:r w:rsidR="004561FF" w:rsidRPr="00CB16E6">
        <w:rPr>
          <w:rFonts w:ascii="Times New Roman" w:hAnsi="Times New Roman" w:cs="Times New Roman"/>
          <w:sz w:val="24"/>
          <w:szCs w:val="24"/>
        </w:rPr>
        <w:t>sampled on 5 and 6</w:t>
      </w:r>
      <w:r w:rsidR="004561FF" w:rsidRPr="00CB16E6">
        <w:rPr>
          <w:rFonts w:ascii="Times New Roman" w:hAnsi="Times New Roman" w:cs="Times New Roman"/>
          <w:sz w:val="24"/>
          <w:szCs w:val="24"/>
          <w:vertAlign w:val="superscript"/>
        </w:rPr>
        <w:t>th</w:t>
      </w:r>
      <w:r w:rsidR="004561FF" w:rsidRPr="00CB16E6">
        <w:rPr>
          <w:rFonts w:ascii="Times New Roman" w:hAnsi="Times New Roman" w:cs="Times New Roman"/>
          <w:sz w:val="24"/>
          <w:szCs w:val="24"/>
        </w:rPr>
        <w:t xml:space="preserve"> August 2018 at </w:t>
      </w:r>
      <w:r w:rsidR="00285D93" w:rsidRPr="00CB16E6">
        <w:rPr>
          <w:rFonts w:ascii="Times New Roman" w:hAnsi="Times New Roman" w:cs="Times New Roman"/>
          <w:sz w:val="24"/>
          <w:szCs w:val="24"/>
        </w:rPr>
        <w:t>EFFEX sites</w:t>
      </w:r>
      <w:r w:rsidR="004561FF" w:rsidRPr="00CB16E6">
        <w:rPr>
          <w:rFonts w:ascii="Times New Roman" w:hAnsi="Times New Roman" w:cs="Times New Roman"/>
          <w:sz w:val="24"/>
          <w:szCs w:val="24"/>
        </w:rPr>
        <w:t>. Eight cores were taken per p</w:t>
      </w:r>
      <w:r w:rsidR="00FE76DD" w:rsidRPr="00CB16E6">
        <w:rPr>
          <w:rFonts w:ascii="Times New Roman" w:hAnsi="Times New Roman" w:cs="Times New Roman"/>
          <w:sz w:val="24"/>
          <w:szCs w:val="24"/>
        </w:rPr>
        <w:t>l</w:t>
      </w:r>
      <w:r w:rsidR="004561FF" w:rsidRPr="00CB16E6">
        <w:rPr>
          <w:rFonts w:ascii="Times New Roman" w:hAnsi="Times New Roman" w:cs="Times New Roman"/>
          <w:sz w:val="24"/>
          <w:szCs w:val="24"/>
        </w:rPr>
        <w:t xml:space="preserve">ot </w:t>
      </w:r>
      <w:r w:rsidR="00FE76DD" w:rsidRPr="00CB16E6">
        <w:rPr>
          <w:rFonts w:ascii="Times New Roman" w:hAnsi="Times New Roman" w:cs="Times New Roman"/>
          <w:sz w:val="24"/>
          <w:szCs w:val="24"/>
        </w:rPr>
        <w:t>at randomly selected locations</w:t>
      </w:r>
      <w:r w:rsidR="008D66A5" w:rsidRPr="00CB16E6">
        <w:rPr>
          <w:rFonts w:ascii="Times New Roman" w:hAnsi="Times New Roman" w:cs="Times New Roman"/>
          <w:sz w:val="24"/>
          <w:szCs w:val="24"/>
        </w:rPr>
        <w:t xml:space="preserve"> within the 500 m</w:t>
      </w:r>
      <w:r w:rsidR="008D66A5" w:rsidRPr="00CB16E6">
        <w:rPr>
          <w:rFonts w:ascii="Times New Roman" w:hAnsi="Times New Roman" w:cs="Times New Roman"/>
          <w:sz w:val="24"/>
          <w:szCs w:val="24"/>
          <w:vertAlign w:val="superscript"/>
        </w:rPr>
        <w:t>2</w:t>
      </w:r>
      <w:r w:rsidR="008D66A5" w:rsidRPr="00CB16E6">
        <w:rPr>
          <w:rFonts w:ascii="Times New Roman" w:hAnsi="Times New Roman" w:cs="Times New Roman"/>
          <w:sz w:val="24"/>
          <w:szCs w:val="24"/>
        </w:rPr>
        <w:t xml:space="preserve"> buffer zone, </w:t>
      </w:r>
      <w:proofErr w:type="gramStart"/>
      <w:r w:rsidR="008D66A5" w:rsidRPr="00CB16E6">
        <w:rPr>
          <w:rFonts w:ascii="Times New Roman" w:hAnsi="Times New Roman" w:cs="Times New Roman"/>
          <w:sz w:val="24"/>
          <w:szCs w:val="24"/>
        </w:rPr>
        <w:t>in order to</w:t>
      </w:r>
      <w:proofErr w:type="gramEnd"/>
      <w:r w:rsidR="008D66A5" w:rsidRPr="00CB16E6">
        <w:rPr>
          <w:rFonts w:ascii="Times New Roman" w:hAnsi="Times New Roman" w:cs="Times New Roman"/>
          <w:sz w:val="24"/>
          <w:szCs w:val="24"/>
        </w:rPr>
        <w:t xml:space="preserve"> minimize damage to the central 400 m</w:t>
      </w:r>
      <w:r w:rsidR="008D66A5" w:rsidRPr="00CB16E6">
        <w:rPr>
          <w:rFonts w:ascii="Times New Roman" w:hAnsi="Times New Roman" w:cs="Times New Roman"/>
          <w:sz w:val="24"/>
          <w:szCs w:val="24"/>
          <w:vertAlign w:val="superscript"/>
        </w:rPr>
        <w:t>2</w:t>
      </w:r>
      <w:r w:rsidR="008D66A5" w:rsidRPr="00CB16E6">
        <w:rPr>
          <w:rFonts w:ascii="Times New Roman" w:hAnsi="Times New Roman" w:cs="Times New Roman"/>
          <w:sz w:val="24"/>
          <w:szCs w:val="24"/>
        </w:rPr>
        <w:t xml:space="preserve"> of each plot</w:t>
      </w:r>
      <w:r w:rsidR="00FE76DD" w:rsidRPr="00CB16E6">
        <w:rPr>
          <w:rFonts w:ascii="Times New Roman" w:hAnsi="Times New Roman" w:cs="Times New Roman"/>
          <w:sz w:val="24"/>
          <w:szCs w:val="24"/>
        </w:rPr>
        <w:t xml:space="preserve">, </w:t>
      </w:r>
      <w:r w:rsidR="004561FF" w:rsidRPr="00CB16E6">
        <w:rPr>
          <w:rFonts w:ascii="Times New Roman" w:hAnsi="Times New Roman" w:cs="Times New Roman"/>
          <w:sz w:val="24"/>
          <w:szCs w:val="24"/>
        </w:rPr>
        <w:t>using a 2.5 mm diameter punch corer</w:t>
      </w:r>
      <w:r w:rsidR="00FE76DD" w:rsidRPr="00CB16E6">
        <w:rPr>
          <w:rFonts w:ascii="Times New Roman" w:hAnsi="Times New Roman" w:cs="Times New Roman"/>
          <w:sz w:val="24"/>
          <w:szCs w:val="24"/>
        </w:rPr>
        <w:t xml:space="preserve"> and to 0</w:t>
      </w:r>
      <w:r w:rsidR="00FE76DD" w:rsidRPr="00CB16E6">
        <w:rPr>
          <w:rFonts w:ascii="Times New Roman" w:hAnsi="Times New Roman" w:cs="Times New Roman"/>
          <w:sz w:val="24"/>
          <w:szCs w:val="24"/>
        </w:rPr>
        <w:sym w:font="Symbol" w:char="F02D"/>
      </w:r>
      <w:r w:rsidR="00FE76DD" w:rsidRPr="00CB16E6">
        <w:rPr>
          <w:rFonts w:ascii="Times New Roman" w:hAnsi="Times New Roman" w:cs="Times New Roman"/>
          <w:sz w:val="24"/>
          <w:szCs w:val="24"/>
        </w:rPr>
        <w:t>10 cm depth</w:t>
      </w:r>
      <w:r w:rsidR="004561FF" w:rsidRPr="00CB16E6">
        <w:rPr>
          <w:rFonts w:ascii="Times New Roman" w:hAnsi="Times New Roman" w:cs="Times New Roman"/>
          <w:sz w:val="24"/>
          <w:szCs w:val="24"/>
        </w:rPr>
        <w:t xml:space="preserve">. </w:t>
      </w:r>
      <w:r w:rsidR="00FE76DD" w:rsidRPr="00CB16E6">
        <w:rPr>
          <w:rFonts w:ascii="Times New Roman" w:hAnsi="Times New Roman" w:cs="Times New Roman"/>
          <w:sz w:val="24"/>
          <w:szCs w:val="24"/>
        </w:rPr>
        <w:t>The eight cores were pooled to yield one composite sample per plot.</w:t>
      </w:r>
      <w:r w:rsidR="008D66A5" w:rsidRPr="00CB16E6">
        <w:rPr>
          <w:rFonts w:ascii="Times New Roman" w:hAnsi="Times New Roman" w:cs="Times New Roman"/>
          <w:sz w:val="24"/>
          <w:szCs w:val="24"/>
        </w:rPr>
        <w:t xml:space="preserve"> Field moist soils were shipped </w:t>
      </w:r>
      <w:r w:rsidR="00F804CD" w:rsidRPr="00CB16E6">
        <w:rPr>
          <w:rFonts w:ascii="Times New Roman" w:hAnsi="Times New Roman" w:cs="Times New Roman"/>
          <w:sz w:val="24"/>
          <w:szCs w:val="24"/>
        </w:rPr>
        <w:t>on 8</w:t>
      </w:r>
      <w:r w:rsidR="00F804CD" w:rsidRPr="00CB16E6">
        <w:rPr>
          <w:rFonts w:ascii="Times New Roman" w:hAnsi="Times New Roman" w:cs="Times New Roman"/>
          <w:sz w:val="24"/>
          <w:szCs w:val="24"/>
          <w:vertAlign w:val="superscript"/>
        </w:rPr>
        <w:t>th</w:t>
      </w:r>
      <w:r w:rsidR="00F804CD" w:rsidRPr="00CB16E6">
        <w:rPr>
          <w:rFonts w:ascii="Times New Roman" w:hAnsi="Times New Roman" w:cs="Times New Roman"/>
          <w:sz w:val="24"/>
          <w:szCs w:val="24"/>
        </w:rPr>
        <w:t xml:space="preserve"> August to the Smithsonian Tropical Research Institute</w:t>
      </w:r>
      <w:r w:rsidR="00DD33F4">
        <w:rPr>
          <w:rFonts w:ascii="Times New Roman" w:hAnsi="Times New Roman" w:cs="Times New Roman"/>
          <w:sz w:val="24"/>
          <w:szCs w:val="24"/>
        </w:rPr>
        <w:t xml:space="preserve"> in Panama</w:t>
      </w:r>
      <w:r w:rsidR="00F804CD" w:rsidRPr="00CB16E6">
        <w:rPr>
          <w:rFonts w:ascii="Times New Roman" w:hAnsi="Times New Roman" w:cs="Times New Roman"/>
          <w:sz w:val="24"/>
          <w:szCs w:val="24"/>
        </w:rPr>
        <w:t xml:space="preserve"> and were kept refrigerated until the start of analyses on August 14</w:t>
      </w:r>
      <w:r w:rsidR="00F804CD" w:rsidRPr="00CB16E6">
        <w:rPr>
          <w:rFonts w:ascii="Times New Roman" w:hAnsi="Times New Roman" w:cs="Times New Roman"/>
          <w:sz w:val="24"/>
          <w:szCs w:val="24"/>
          <w:vertAlign w:val="superscript"/>
        </w:rPr>
        <w:t>th</w:t>
      </w:r>
      <w:r w:rsidR="003652BC">
        <w:rPr>
          <w:rFonts w:ascii="Times New Roman" w:hAnsi="Times New Roman" w:cs="Times New Roman"/>
          <w:sz w:val="24"/>
          <w:szCs w:val="24"/>
        </w:rPr>
        <w:t>, 2018.</w:t>
      </w:r>
    </w:p>
    <w:p w14:paraId="7BFC45EE" w14:textId="77777777" w:rsidR="001B092B" w:rsidRPr="003A54A0" w:rsidRDefault="001B092B" w:rsidP="001B092B">
      <w:pPr>
        <w:pStyle w:val="Heading2"/>
      </w:pPr>
      <w:proofErr w:type="spellStart"/>
      <w:r w:rsidRPr="003A54A0">
        <w:t>Soil</w:t>
      </w:r>
      <w:proofErr w:type="spellEnd"/>
      <w:r w:rsidRPr="003A54A0">
        <w:t xml:space="preserve"> pH, labile </w:t>
      </w:r>
      <w:proofErr w:type="spellStart"/>
      <w:r w:rsidRPr="003A54A0">
        <w:t>inorganic</w:t>
      </w:r>
      <w:proofErr w:type="spellEnd"/>
      <w:r w:rsidRPr="003A54A0">
        <w:t xml:space="preserve"> </w:t>
      </w:r>
      <w:proofErr w:type="spellStart"/>
      <w:r w:rsidRPr="003A54A0">
        <w:t>nutrients</w:t>
      </w:r>
      <w:proofErr w:type="spellEnd"/>
      <w:r w:rsidRPr="003A54A0">
        <w:t>, base cations and oxalate-</w:t>
      </w:r>
      <w:proofErr w:type="spellStart"/>
      <w:r w:rsidRPr="003A54A0">
        <w:t>extractable</w:t>
      </w:r>
      <w:proofErr w:type="spellEnd"/>
      <w:r w:rsidRPr="003A54A0">
        <w:t xml:space="preserve"> </w:t>
      </w:r>
      <w:proofErr w:type="spellStart"/>
      <w:r w:rsidRPr="003A54A0">
        <w:t>nutrients</w:t>
      </w:r>
      <w:proofErr w:type="spellEnd"/>
    </w:p>
    <w:p w14:paraId="0196A20D" w14:textId="31EA82BC" w:rsidR="00FB036F" w:rsidRDefault="00DA66ED" w:rsidP="0057044C">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soil C and N were determined by combustion on an elemental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w:t>
      </w:r>
      <w:r w:rsidRPr="00D65C10">
        <w:rPr>
          <w:rFonts w:ascii="Times New Roman" w:hAnsi="Times New Roman" w:cs="Times New Roman"/>
          <w:sz w:val="24"/>
          <w:szCs w:val="24"/>
          <w:highlight w:val="yellow"/>
        </w:rPr>
        <w:t>brand)</w:t>
      </w:r>
      <w:r>
        <w:rPr>
          <w:rFonts w:ascii="Times New Roman" w:hAnsi="Times New Roman" w:cs="Times New Roman"/>
          <w:sz w:val="24"/>
          <w:szCs w:val="24"/>
        </w:rPr>
        <w:t>, and total P by ignition (1 h, 550</w:t>
      </w:r>
      <w:r>
        <w:rPr>
          <w:rFonts w:ascii="Times New Roman" w:hAnsi="Times New Roman" w:cs="Times New Roman"/>
          <w:sz w:val="24"/>
          <w:szCs w:val="24"/>
        </w:rPr>
        <w:sym w:font="Symbol" w:char="F0B0"/>
      </w:r>
      <w:r>
        <w:rPr>
          <w:rFonts w:ascii="Times New Roman" w:hAnsi="Times New Roman" w:cs="Times New Roman"/>
          <w:sz w:val="24"/>
          <w:szCs w:val="24"/>
        </w:rPr>
        <w:t>C) and acid extraction (1.0 M H</w:t>
      </w:r>
      <w:r w:rsidRPr="00DA66ED">
        <w:rPr>
          <w:rFonts w:ascii="Times New Roman" w:hAnsi="Times New Roman" w:cs="Times New Roman"/>
          <w:sz w:val="24"/>
          <w:szCs w:val="24"/>
          <w:vertAlign w:val="subscript"/>
        </w:rPr>
        <w:t>2</w:t>
      </w:r>
      <w:r>
        <w:rPr>
          <w:rFonts w:ascii="Times New Roman" w:hAnsi="Times New Roman" w:cs="Times New Roman"/>
          <w:sz w:val="24"/>
          <w:szCs w:val="24"/>
        </w:rPr>
        <w:t>SO</w:t>
      </w:r>
      <w:r w:rsidRPr="00DA66ED">
        <w:rPr>
          <w:rFonts w:ascii="Times New Roman" w:hAnsi="Times New Roman" w:cs="Times New Roman"/>
          <w:sz w:val="24"/>
          <w:szCs w:val="24"/>
          <w:vertAlign w:val="subscript"/>
        </w:rPr>
        <w:t>4</w:t>
      </w:r>
      <w:r>
        <w:rPr>
          <w:rFonts w:ascii="Times New Roman" w:hAnsi="Times New Roman" w:cs="Times New Roman"/>
          <w:sz w:val="24"/>
          <w:szCs w:val="24"/>
        </w:rPr>
        <w:t>) followed by</w:t>
      </w:r>
      <w:r w:rsidR="005B6532">
        <w:rPr>
          <w:rFonts w:ascii="Times New Roman" w:hAnsi="Times New Roman" w:cs="Times New Roman"/>
          <w:sz w:val="24"/>
          <w:szCs w:val="24"/>
        </w:rPr>
        <w:t xml:space="preserve"> automated</w:t>
      </w:r>
      <w:r>
        <w:rPr>
          <w:rFonts w:ascii="Times New Roman" w:hAnsi="Times New Roman" w:cs="Times New Roman"/>
          <w:sz w:val="24"/>
          <w:szCs w:val="24"/>
        </w:rPr>
        <w:t xml:space="preserve"> molybdate colorimetry </w:t>
      </w:r>
      <w:r w:rsidR="005B6532">
        <w:rPr>
          <w:rFonts w:ascii="Times New Roman" w:hAnsi="Times New Roman" w:cs="Times New Roman"/>
          <w:sz w:val="24"/>
          <w:szCs w:val="24"/>
        </w:rPr>
        <w:t>on a</w:t>
      </w:r>
      <w:r>
        <w:rPr>
          <w:rFonts w:ascii="Times New Roman" w:hAnsi="Times New Roman" w:cs="Times New Roman"/>
          <w:sz w:val="24"/>
          <w:szCs w:val="24"/>
        </w:rPr>
        <w:t xml:space="preserve"> </w:t>
      </w:r>
      <w:proofErr w:type="spellStart"/>
      <w:r w:rsidR="005B6532">
        <w:rPr>
          <w:rFonts w:ascii="Times New Roman" w:hAnsi="Times New Roman" w:cs="Times New Roman"/>
          <w:sz w:val="24"/>
          <w:szCs w:val="24"/>
        </w:rPr>
        <w:t>Lachat</w:t>
      </w:r>
      <w:proofErr w:type="spellEnd"/>
      <w:r w:rsidR="005B6532">
        <w:rPr>
          <w:rFonts w:ascii="Times New Roman" w:hAnsi="Times New Roman" w:cs="Times New Roman"/>
          <w:sz w:val="24"/>
          <w:szCs w:val="24"/>
        </w:rPr>
        <w:t xml:space="preserve"> </w:t>
      </w:r>
      <w:proofErr w:type="spellStart"/>
      <w:r w:rsidR="005B6532">
        <w:rPr>
          <w:rFonts w:ascii="Times New Roman" w:hAnsi="Times New Roman" w:cs="Times New Roman"/>
          <w:sz w:val="24"/>
          <w:szCs w:val="24"/>
        </w:rPr>
        <w:t>Quickchem</w:t>
      </w:r>
      <w:proofErr w:type="spellEnd"/>
      <w:r w:rsidR="005B6532">
        <w:rPr>
          <w:rFonts w:ascii="Times New Roman" w:hAnsi="Times New Roman" w:cs="Times New Roman"/>
          <w:sz w:val="24"/>
          <w:szCs w:val="24"/>
        </w:rPr>
        <w:t xml:space="preserve"> 8500 </w:t>
      </w:r>
      <w:r>
        <w:rPr>
          <w:rFonts w:ascii="Times New Roman" w:hAnsi="Times New Roman" w:cs="Times New Roman"/>
          <w:sz w:val="24"/>
          <w:szCs w:val="24"/>
        </w:rPr>
        <w:t xml:space="preserve">spectrophotometer </w:t>
      </w:r>
      <w:r w:rsidR="005B6532" w:rsidRPr="00CB16E6">
        <w:rPr>
          <w:rFonts w:ascii="Times New Roman" w:hAnsi="Times New Roman" w:cs="Times New Roman"/>
          <w:sz w:val="24"/>
          <w:szCs w:val="24"/>
        </w:rPr>
        <w:t>(Hach Ltd, Loveland, CO</w:t>
      </w:r>
      <w:r>
        <w:rPr>
          <w:rFonts w:ascii="Times New Roman" w:hAnsi="Times New Roman" w:cs="Times New Roman"/>
          <w:sz w:val="24"/>
          <w:szCs w:val="24"/>
        </w:rPr>
        <w:t xml:space="preserve">).  </w:t>
      </w:r>
      <w:r w:rsidR="00FB036F" w:rsidRPr="00CB16E6">
        <w:rPr>
          <w:rFonts w:ascii="Times New Roman" w:hAnsi="Times New Roman" w:cs="Times New Roman"/>
          <w:sz w:val="24"/>
          <w:szCs w:val="24"/>
        </w:rPr>
        <w:t>Soil pH was determined in a 1:2 soil to solution ratio in both deionized water and 10 mM CaCl</w:t>
      </w:r>
      <w:r w:rsidR="00FB036F" w:rsidRPr="00CB16E6">
        <w:rPr>
          <w:rFonts w:ascii="Times New Roman" w:hAnsi="Times New Roman" w:cs="Times New Roman"/>
          <w:sz w:val="24"/>
          <w:szCs w:val="24"/>
          <w:vertAlign w:val="subscript"/>
        </w:rPr>
        <w:t>2</w:t>
      </w:r>
      <w:r w:rsidR="005B6532">
        <w:rPr>
          <w:rFonts w:ascii="Times New Roman" w:hAnsi="Times New Roman" w:cs="Times New Roman"/>
          <w:sz w:val="24"/>
          <w:szCs w:val="24"/>
        </w:rPr>
        <w:t xml:space="preserve"> with a glass electrode. </w:t>
      </w:r>
      <w:r w:rsidR="00FB036F" w:rsidRPr="00CB16E6">
        <w:rPr>
          <w:rFonts w:ascii="Times New Roman" w:hAnsi="Times New Roman" w:cs="Times New Roman"/>
          <w:sz w:val="24"/>
          <w:szCs w:val="24"/>
        </w:rPr>
        <w:t>Extractable phosphate (i.e., exchangeable phosphate in competitive equilibrium with the soil exchange complex) was extracted by anion exchange membranes (AEM-P) (BDH # 55164 2S, BDH laboratory supplies, Poole, England) in bicarbonate form, elution of the phosphate in 0.25 M H</w:t>
      </w:r>
      <w:r w:rsidR="00FB036F" w:rsidRPr="00CB16E6">
        <w:rPr>
          <w:rFonts w:ascii="Times New Roman" w:hAnsi="Times New Roman" w:cs="Times New Roman"/>
          <w:sz w:val="24"/>
          <w:szCs w:val="24"/>
          <w:vertAlign w:val="subscript"/>
        </w:rPr>
        <w:t>2</w:t>
      </w:r>
      <w:r w:rsidR="00FB036F" w:rsidRPr="00CB16E6">
        <w:rPr>
          <w:rFonts w:ascii="Times New Roman" w:hAnsi="Times New Roman" w:cs="Times New Roman"/>
          <w:sz w:val="24"/>
          <w:szCs w:val="24"/>
        </w:rPr>
        <w:t>SO</w:t>
      </w:r>
      <w:r w:rsidR="00FB036F" w:rsidRPr="00CB16E6">
        <w:rPr>
          <w:rFonts w:ascii="Times New Roman" w:hAnsi="Times New Roman" w:cs="Times New Roman"/>
          <w:sz w:val="24"/>
          <w:szCs w:val="24"/>
          <w:vertAlign w:val="subscript"/>
        </w:rPr>
        <w:t>4</w:t>
      </w:r>
      <w:r w:rsidR="00FB036F" w:rsidRPr="00CB16E6">
        <w:rPr>
          <w:rFonts w:ascii="Times New Roman" w:hAnsi="Times New Roman" w:cs="Times New Roman"/>
          <w:sz w:val="24"/>
          <w:szCs w:val="24"/>
        </w:rPr>
        <w:t>, and detection by automated molybdate colorimetry (Turner and Romero, 2009). Inorganic N was extracted in 0.5 M K</w:t>
      </w:r>
      <w:r w:rsidR="00FB036F" w:rsidRPr="00CB16E6">
        <w:rPr>
          <w:rFonts w:ascii="Times New Roman" w:hAnsi="Times New Roman" w:cs="Times New Roman"/>
          <w:sz w:val="24"/>
          <w:szCs w:val="24"/>
          <w:vertAlign w:val="subscript"/>
        </w:rPr>
        <w:t>2</w:t>
      </w:r>
      <w:r w:rsidR="00FB036F" w:rsidRPr="00CB16E6">
        <w:rPr>
          <w:rFonts w:ascii="Times New Roman" w:hAnsi="Times New Roman" w:cs="Times New Roman"/>
          <w:sz w:val="24"/>
          <w:szCs w:val="24"/>
        </w:rPr>
        <w:t>SO</w:t>
      </w:r>
      <w:r w:rsidR="00FB036F" w:rsidRPr="00CB16E6">
        <w:rPr>
          <w:rFonts w:ascii="Times New Roman" w:hAnsi="Times New Roman" w:cs="Times New Roman"/>
          <w:sz w:val="24"/>
          <w:szCs w:val="24"/>
          <w:vertAlign w:val="subscript"/>
        </w:rPr>
        <w:t>4</w:t>
      </w:r>
      <w:r w:rsidR="00FB036F" w:rsidRPr="00CB16E6">
        <w:rPr>
          <w:rFonts w:ascii="Times New Roman" w:hAnsi="Times New Roman" w:cs="Times New Roman"/>
          <w:sz w:val="24"/>
          <w:szCs w:val="24"/>
        </w:rPr>
        <w:t xml:space="preserve">, with ammonium and nitrate determined by automated colorimetry on a </w:t>
      </w:r>
      <w:proofErr w:type="spellStart"/>
      <w:r w:rsidR="00FB036F" w:rsidRPr="00CB16E6">
        <w:rPr>
          <w:rFonts w:ascii="Times New Roman" w:hAnsi="Times New Roman" w:cs="Times New Roman"/>
          <w:sz w:val="24"/>
          <w:szCs w:val="24"/>
        </w:rPr>
        <w:t>Lachat</w:t>
      </w:r>
      <w:proofErr w:type="spellEnd"/>
      <w:r w:rsidR="00FB036F" w:rsidRPr="00CB16E6">
        <w:rPr>
          <w:rFonts w:ascii="Times New Roman" w:hAnsi="Times New Roman" w:cs="Times New Roman"/>
          <w:sz w:val="24"/>
          <w:szCs w:val="24"/>
        </w:rPr>
        <w:t xml:space="preserve"> </w:t>
      </w:r>
      <w:proofErr w:type="spellStart"/>
      <w:r w:rsidR="00FB036F" w:rsidRPr="00CB16E6">
        <w:rPr>
          <w:rFonts w:ascii="Times New Roman" w:hAnsi="Times New Roman" w:cs="Times New Roman"/>
          <w:sz w:val="24"/>
          <w:szCs w:val="24"/>
        </w:rPr>
        <w:t>Quikchem</w:t>
      </w:r>
      <w:proofErr w:type="spellEnd"/>
      <w:r w:rsidR="00FB036F" w:rsidRPr="00CB16E6">
        <w:rPr>
          <w:rFonts w:ascii="Times New Roman" w:hAnsi="Times New Roman" w:cs="Times New Roman"/>
          <w:sz w:val="24"/>
          <w:szCs w:val="24"/>
        </w:rPr>
        <w:t xml:space="preserve"> 8500 (Hach Ltd, Loveland, CO).</w:t>
      </w:r>
      <w:r w:rsidR="00714B04" w:rsidRPr="00CB16E6">
        <w:rPr>
          <w:rFonts w:ascii="Times New Roman" w:hAnsi="Times New Roman" w:cs="Times New Roman"/>
          <w:sz w:val="24"/>
          <w:szCs w:val="24"/>
        </w:rPr>
        <w:t xml:space="preserve"> </w:t>
      </w:r>
      <w:r w:rsidR="00FB036F" w:rsidRPr="00CB16E6">
        <w:rPr>
          <w:rFonts w:ascii="Times New Roman" w:hAnsi="Times New Roman" w:cs="Times New Roman"/>
          <w:sz w:val="24"/>
          <w:szCs w:val="24"/>
        </w:rPr>
        <w:t>Exchangeable cations (</w:t>
      </w:r>
      <w:bookmarkStart w:id="9" w:name="_Hlk25850296"/>
      <w:r w:rsidR="00FB036F" w:rsidRPr="00CB16E6">
        <w:rPr>
          <w:rFonts w:ascii="Times New Roman" w:hAnsi="Times New Roman" w:cs="Times New Roman"/>
          <w:sz w:val="24"/>
          <w:szCs w:val="24"/>
        </w:rPr>
        <w:t>Al, Ca, Fe, K, Mg, Mg, Mn, Na)</w:t>
      </w:r>
      <w:bookmarkEnd w:id="9"/>
      <w:r w:rsidR="00FB036F" w:rsidRPr="00CB16E6">
        <w:rPr>
          <w:rFonts w:ascii="Times New Roman" w:hAnsi="Times New Roman" w:cs="Times New Roman"/>
          <w:sz w:val="24"/>
          <w:szCs w:val="24"/>
        </w:rPr>
        <w:t xml:space="preserve"> and </w:t>
      </w:r>
      <w:commentRangeStart w:id="10"/>
      <w:r w:rsidR="00FB036F" w:rsidRPr="00CB16E6">
        <w:rPr>
          <w:rFonts w:ascii="Times New Roman" w:hAnsi="Times New Roman" w:cs="Times New Roman"/>
          <w:sz w:val="24"/>
          <w:szCs w:val="24"/>
        </w:rPr>
        <w:t xml:space="preserve">effective cation exchange capacity (ECEC) </w:t>
      </w:r>
      <w:commentRangeEnd w:id="10"/>
      <w:r w:rsidR="001D5111" w:rsidRPr="00CB16E6">
        <w:rPr>
          <w:rStyle w:val="CommentReference"/>
          <w:rFonts w:ascii="Times New Roman" w:hAnsi="Times New Roman" w:cs="Times New Roman"/>
          <w:sz w:val="24"/>
          <w:szCs w:val="24"/>
        </w:rPr>
        <w:commentReference w:id="10"/>
      </w:r>
      <w:r w:rsidR="00FB036F" w:rsidRPr="00CB16E6">
        <w:rPr>
          <w:rFonts w:ascii="Times New Roman" w:hAnsi="Times New Roman" w:cs="Times New Roman"/>
          <w:sz w:val="24"/>
          <w:szCs w:val="24"/>
        </w:rPr>
        <w:t>were determined with a 0.1 M barium chloride extraction (BaCl</w:t>
      </w:r>
      <w:r w:rsidR="00FB036F" w:rsidRPr="00CB16E6">
        <w:rPr>
          <w:rFonts w:ascii="Times New Roman" w:hAnsi="Times New Roman" w:cs="Times New Roman"/>
          <w:sz w:val="24"/>
          <w:szCs w:val="24"/>
          <w:vertAlign w:val="subscript"/>
        </w:rPr>
        <w:t>2</w:t>
      </w:r>
      <w:r w:rsidR="00FB036F" w:rsidRPr="00CB16E6">
        <w:rPr>
          <w:rFonts w:ascii="Times New Roman" w:hAnsi="Times New Roman" w:cs="Times New Roman"/>
          <w:sz w:val="24"/>
          <w:szCs w:val="24"/>
        </w:rPr>
        <w:t xml:space="preserve">) followed by </w:t>
      </w:r>
      <w:proofErr w:type="gramStart"/>
      <w:r w:rsidR="00FB036F" w:rsidRPr="00CB16E6">
        <w:rPr>
          <w:rFonts w:ascii="Times New Roman" w:hAnsi="Times New Roman" w:cs="Times New Roman"/>
          <w:sz w:val="24"/>
          <w:szCs w:val="24"/>
        </w:rPr>
        <w:t>inductively-coupled</w:t>
      </w:r>
      <w:proofErr w:type="gramEnd"/>
      <w:r w:rsidR="00FB036F" w:rsidRPr="00CB16E6">
        <w:rPr>
          <w:rFonts w:ascii="Times New Roman" w:hAnsi="Times New Roman" w:cs="Times New Roman"/>
          <w:sz w:val="24"/>
          <w:szCs w:val="24"/>
        </w:rPr>
        <w:t xml:space="preserve"> plasma optical-emission </w:t>
      </w:r>
      <w:r w:rsidR="00FB036F" w:rsidRPr="00CB16E6">
        <w:rPr>
          <w:rFonts w:ascii="Times New Roman" w:hAnsi="Times New Roman" w:cs="Times New Roman"/>
          <w:sz w:val="24"/>
          <w:szCs w:val="24"/>
        </w:rPr>
        <w:lastRenderedPageBreak/>
        <w:t>spectrometry</w:t>
      </w:r>
      <w:r w:rsidR="00C90469">
        <w:rPr>
          <w:rFonts w:ascii="Times New Roman" w:hAnsi="Times New Roman" w:cs="Times New Roman"/>
          <w:sz w:val="24"/>
          <w:szCs w:val="24"/>
        </w:rPr>
        <w:t xml:space="preserve"> (ICP-OES)</w:t>
      </w:r>
      <w:r w:rsidR="00FB036F" w:rsidRPr="00CB16E6">
        <w:rPr>
          <w:rFonts w:ascii="Times New Roman" w:hAnsi="Times New Roman" w:cs="Times New Roman"/>
          <w:sz w:val="24"/>
          <w:szCs w:val="24"/>
        </w:rPr>
        <w:t xml:space="preserve"> on an Optima </w:t>
      </w:r>
      <w:r w:rsidR="00D65C10">
        <w:rPr>
          <w:rFonts w:ascii="Times New Roman" w:hAnsi="Times New Roman" w:cs="Times New Roman"/>
          <w:sz w:val="24"/>
          <w:szCs w:val="24"/>
        </w:rPr>
        <w:t>7300 V</w:t>
      </w:r>
      <w:r w:rsidR="00FB036F" w:rsidRPr="00CB16E6">
        <w:rPr>
          <w:rFonts w:ascii="Times New Roman" w:hAnsi="Times New Roman" w:cs="Times New Roman"/>
          <w:sz w:val="24"/>
          <w:szCs w:val="24"/>
        </w:rPr>
        <w:t xml:space="preserve"> (PerkinElmer Inc</w:t>
      </w:r>
      <w:r w:rsidR="005B40AC">
        <w:rPr>
          <w:rFonts w:ascii="Times New Roman" w:hAnsi="Times New Roman" w:cs="Times New Roman"/>
          <w:sz w:val="24"/>
          <w:szCs w:val="24"/>
        </w:rPr>
        <w:t>.</w:t>
      </w:r>
      <w:r w:rsidR="00FB036F" w:rsidRPr="00CB16E6">
        <w:rPr>
          <w:rFonts w:ascii="Times New Roman" w:hAnsi="Times New Roman" w:cs="Times New Roman"/>
          <w:sz w:val="24"/>
          <w:szCs w:val="24"/>
        </w:rPr>
        <w:t>, Shelton,</w:t>
      </w:r>
      <w:r w:rsidR="005B40AC">
        <w:rPr>
          <w:rFonts w:ascii="Times New Roman" w:hAnsi="Times New Roman" w:cs="Times New Roman"/>
          <w:sz w:val="24"/>
          <w:szCs w:val="24"/>
        </w:rPr>
        <w:t xml:space="preserve"> </w:t>
      </w:r>
      <w:r w:rsidR="00FB036F" w:rsidRPr="00CB16E6">
        <w:rPr>
          <w:rFonts w:ascii="Times New Roman" w:hAnsi="Times New Roman" w:cs="Times New Roman"/>
          <w:sz w:val="24"/>
          <w:szCs w:val="24"/>
        </w:rPr>
        <w:t>CT).</w:t>
      </w:r>
      <w:r w:rsidR="0035332A" w:rsidRPr="00CB16E6">
        <w:rPr>
          <w:rFonts w:ascii="Times New Roman" w:hAnsi="Times New Roman" w:cs="Times New Roman"/>
          <w:sz w:val="24"/>
          <w:szCs w:val="24"/>
        </w:rPr>
        <w:t xml:space="preserve"> Oxalate-extractable Al, Fe, Mn, Si and P were determined by extraction with</w:t>
      </w:r>
      <w:r w:rsidR="00755F95" w:rsidRPr="00CB16E6">
        <w:rPr>
          <w:rFonts w:ascii="Times New Roman" w:hAnsi="Times New Roman" w:cs="Times New Roman"/>
          <w:sz w:val="24"/>
          <w:szCs w:val="24"/>
        </w:rPr>
        <w:t xml:space="preserve"> a</w:t>
      </w:r>
      <w:r w:rsidR="0035332A" w:rsidRPr="00CB16E6">
        <w:rPr>
          <w:rFonts w:ascii="Times New Roman" w:hAnsi="Times New Roman" w:cs="Times New Roman"/>
          <w:sz w:val="24"/>
          <w:szCs w:val="24"/>
        </w:rPr>
        <w:t xml:space="preserve"> 0.2M ammonium oxalate solution followed by ICP-OES</w:t>
      </w:r>
      <w:r w:rsidR="00D65C10">
        <w:rPr>
          <w:rFonts w:ascii="Times New Roman" w:hAnsi="Times New Roman" w:cs="Times New Roman"/>
          <w:sz w:val="24"/>
          <w:szCs w:val="24"/>
        </w:rPr>
        <w:t xml:space="preserve"> </w:t>
      </w:r>
      <w:r w:rsidR="00D65C10" w:rsidRPr="00D65C10">
        <w:rPr>
          <w:rFonts w:ascii="Times New Roman" w:hAnsi="Times New Roman" w:cs="Times New Roman"/>
          <w:sz w:val="24"/>
          <w:szCs w:val="24"/>
        </w:rPr>
        <w:t>(Optima 7300 V Perkin Elmer</w:t>
      </w:r>
      <w:r w:rsidR="00D65C10">
        <w:rPr>
          <w:rFonts w:ascii="Times New Roman" w:hAnsi="Times New Roman" w:cs="Times New Roman"/>
          <w:sz w:val="24"/>
          <w:szCs w:val="24"/>
        </w:rPr>
        <w:t>)</w:t>
      </w:r>
      <w:r w:rsidR="0035332A" w:rsidRPr="00CB16E6">
        <w:rPr>
          <w:rFonts w:ascii="Times New Roman" w:hAnsi="Times New Roman" w:cs="Times New Roman"/>
          <w:sz w:val="24"/>
          <w:szCs w:val="24"/>
        </w:rPr>
        <w:t xml:space="preserve"> (</w:t>
      </w:r>
      <w:proofErr w:type="spellStart"/>
      <w:r w:rsidR="0035332A" w:rsidRPr="00CB16E6">
        <w:rPr>
          <w:rFonts w:ascii="Times New Roman" w:hAnsi="Times New Roman" w:cs="Times New Roman"/>
          <w:sz w:val="24"/>
          <w:szCs w:val="24"/>
        </w:rPr>
        <w:t>Schoumans</w:t>
      </w:r>
      <w:proofErr w:type="spellEnd"/>
      <w:r w:rsidR="0035332A" w:rsidRPr="00CB16E6">
        <w:rPr>
          <w:rFonts w:ascii="Times New Roman" w:hAnsi="Times New Roman" w:cs="Times New Roman"/>
          <w:sz w:val="24"/>
          <w:szCs w:val="24"/>
        </w:rPr>
        <w:t xml:space="preserve"> 2000, Courchesne and Turmel 2008).</w:t>
      </w:r>
      <w:r w:rsidR="00C90469">
        <w:rPr>
          <w:rFonts w:ascii="Times New Roman" w:hAnsi="Times New Roman" w:cs="Times New Roman"/>
          <w:sz w:val="24"/>
          <w:szCs w:val="24"/>
        </w:rPr>
        <w:t xml:space="preserve"> </w:t>
      </w:r>
      <w:r w:rsidR="00C90469" w:rsidRPr="00C90469">
        <w:rPr>
          <w:rFonts w:ascii="Times New Roman" w:hAnsi="Times New Roman" w:cs="Times New Roman"/>
          <w:sz w:val="24"/>
          <w:szCs w:val="24"/>
        </w:rPr>
        <w:t>Total elements (</w:t>
      </w:r>
      <w:bookmarkStart w:id="11" w:name="_Hlk25850268"/>
      <w:r w:rsidR="00C90469" w:rsidRPr="00C90469">
        <w:rPr>
          <w:rFonts w:ascii="Times New Roman" w:hAnsi="Times New Roman" w:cs="Times New Roman"/>
          <w:sz w:val="24"/>
          <w:szCs w:val="24"/>
        </w:rPr>
        <w:t>Al, B, Ca, Cr, Cu, Fe, K, Mg, Mn, Na, Ni, P, Zn</w:t>
      </w:r>
      <w:bookmarkEnd w:id="11"/>
      <w:r w:rsidR="00C90469" w:rsidRPr="00C90469">
        <w:rPr>
          <w:rFonts w:ascii="Times New Roman" w:hAnsi="Times New Roman" w:cs="Times New Roman"/>
          <w:sz w:val="24"/>
          <w:szCs w:val="24"/>
        </w:rPr>
        <w:t xml:space="preserve">) were determined </w:t>
      </w:r>
      <w:r w:rsidR="00C90469">
        <w:rPr>
          <w:rFonts w:ascii="Times New Roman" w:hAnsi="Times New Roman" w:cs="Times New Roman"/>
          <w:sz w:val="24"/>
          <w:szCs w:val="24"/>
        </w:rPr>
        <w:t xml:space="preserve">with a digestion with </w:t>
      </w:r>
      <w:r w:rsidR="00D65C10">
        <w:rPr>
          <w:rFonts w:ascii="Times New Roman" w:hAnsi="Times New Roman" w:cs="Times New Roman"/>
          <w:sz w:val="24"/>
          <w:szCs w:val="24"/>
        </w:rPr>
        <w:t xml:space="preserve">70% </w:t>
      </w:r>
      <w:r w:rsidR="00C90469">
        <w:rPr>
          <w:rFonts w:ascii="Times New Roman" w:hAnsi="Times New Roman" w:cs="Times New Roman"/>
          <w:sz w:val="24"/>
          <w:szCs w:val="24"/>
        </w:rPr>
        <w:t>nitric acid followed by ICP-OES</w:t>
      </w:r>
      <w:r w:rsidR="00D65C10">
        <w:rPr>
          <w:rFonts w:ascii="Times New Roman" w:hAnsi="Times New Roman" w:cs="Times New Roman"/>
          <w:sz w:val="24"/>
          <w:szCs w:val="24"/>
        </w:rPr>
        <w:t xml:space="preserve"> (</w:t>
      </w:r>
      <w:r w:rsidR="00D65C10" w:rsidRPr="00D65C10">
        <w:rPr>
          <w:rFonts w:ascii="Times New Roman" w:hAnsi="Times New Roman" w:cs="Times New Roman"/>
          <w:sz w:val="24"/>
          <w:szCs w:val="24"/>
        </w:rPr>
        <w:t>Optima 7300 V Perkin Elmer</w:t>
      </w:r>
      <w:r w:rsidR="00D65C10">
        <w:rPr>
          <w:rFonts w:ascii="Times New Roman" w:hAnsi="Times New Roman" w:cs="Times New Roman"/>
          <w:sz w:val="24"/>
          <w:szCs w:val="24"/>
        </w:rPr>
        <w:t>)</w:t>
      </w:r>
      <w:r w:rsidR="00C90469">
        <w:rPr>
          <w:rFonts w:ascii="Times New Roman" w:hAnsi="Times New Roman" w:cs="Times New Roman"/>
          <w:sz w:val="24"/>
          <w:szCs w:val="24"/>
        </w:rPr>
        <w:t>.</w:t>
      </w:r>
      <w:r w:rsidR="00D65C10">
        <w:rPr>
          <w:rFonts w:ascii="Times New Roman" w:hAnsi="Times New Roman" w:cs="Times New Roman"/>
          <w:sz w:val="24"/>
          <w:szCs w:val="24"/>
        </w:rPr>
        <w:t xml:space="preserve"> </w:t>
      </w:r>
    </w:p>
    <w:p w14:paraId="77D7903C" w14:textId="08EF2225" w:rsidR="00D65C10" w:rsidRPr="00C90469" w:rsidRDefault="00F42747" w:rsidP="0057044C">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compared selected variables measured on soils sampled in 2018 with soils sampled in 2007, immediately before fertilization treatments started. Total C and N in 2007 were determined with combustion with an elemental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w:t>
      </w:r>
      <w:commentRangeStart w:id="12"/>
      <w:proofErr w:type="spellStart"/>
      <w:r w:rsidRPr="00F42747">
        <w:rPr>
          <w:rFonts w:ascii="Times New Roman" w:hAnsi="Times New Roman" w:cs="Times New Roman"/>
          <w:sz w:val="24"/>
          <w:szCs w:val="24"/>
          <w:shd w:val="clear" w:color="auto" w:fill="FFFF00"/>
        </w:rPr>
        <w:t>marca</w:t>
      </w:r>
      <w:proofErr w:type="spellEnd"/>
      <w:r>
        <w:rPr>
          <w:rFonts w:ascii="Times New Roman" w:hAnsi="Times New Roman" w:cs="Times New Roman"/>
          <w:sz w:val="24"/>
          <w:szCs w:val="24"/>
        </w:rPr>
        <w:t>)</w:t>
      </w:r>
      <w:commentRangeEnd w:id="12"/>
      <w:r w:rsidR="00A37F16">
        <w:rPr>
          <w:rStyle w:val="CommentReference"/>
        </w:rPr>
        <w:commentReference w:id="12"/>
      </w:r>
      <w:r>
        <w:rPr>
          <w:rFonts w:ascii="Times New Roman" w:hAnsi="Times New Roman" w:cs="Times New Roman"/>
          <w:sz w:val="24"/>
          <w:szCs w:val="24"/>
        </w:rPr>
        <w:t xml:space="preserve"> and total P with (</w:t>
      </w:r>
      <w:proofErr w:type="spellStart"/>
      <w:r w:rsidRPr="00F42747">
        <w:rPr>
          <w:rFonts w:ascii="Times New Roman" w:hAnsi="Times New Roman" w:cs="Times New Roman"/>
          <w:sz w:val="24"/>
          <w:szCs w:val="24"/>
          <w:shd w:val="clear" w:color="auto" w:fill="FFFF00"/>
        </w:rPr>
        <w:t>poner</w:t>
      </w:r>
      <w:proofErr w:type="spellEnd"/>
      <w:r w:rsidRPr="00F42747">
        <w:rPr>
          <w:rFonts w:ascii="Times New Roman" w:hAnsi="Times New Roman" w:cs="Times New Roman"/>
          <w:sz w:val="24"/>
          <w:szCs w:val="24"/>
          <w:shd w:val="clear" w:color="auto" w:fill="FFFF00"/>
        </w:rPr>
        <w:t xml:space="preserve"> </w:t>
      </w:r>
      <w:proofErr w:type="spellStart"/>
      <w:r w:rsidRPr="00F42747">
        <w:rPr>
          <w:rFonts w:ascii="Times New Roman" w:hAnsi="Times New Roman" w:cs="Times New Roman"/>
          <w:sz w:val="24"/>
          <w:szCs w:val="24"/>
          <w:shd w:val="clear" w:color="auto" w:fill="FFFF00"/>
        </w:rPr>
        <w:t>protocolo</w:t>
      </w:r>
      <w:proofErr w:type="spellEnd"/>
      <w:r w:rsidRPr="00F42747">
        <w:rPr>
          <w:rFonts w:ascii="Times New Roman" w:hAnsi="Times New Roman" w:cs="Times New Roman"/>
          <w:sz w:val="24"/>
          <w:szCs w:val="24"/>
          <w:shd w:val="clear" w:color="auto" w:fill="FFFF00"/>
        </w:rPr>
        <w:t xml:space="preserve"> y </w:t>
      </w:r>
      <w:proofErr w:type="spellStart"/>
      <w:r w:rsidRPr="00F42747">
        <w:rPr>
          <w:rFonts w:ascii="Times New Roman" w:hAnsi="Times New Roman" w:cs="Times New Roman"/>
          <w:sz w:val="24"/>
          <w:szCs w:val="24"/>
          <w:shd w:val="clear" w:color="auto" w:fill="FFFF00"/>
        </w:rPr>
        <w:t>marca</w:t>
      </w:r>
      <w:proofErr w:type="spellEnd"/>
      <w:r w:rsidRPr="00F42747">
        <w:rPr>
          <w:rFonts w:ascii="Times New Roman" w:hAnsi="Times New Roman" w:cs="Times New Roman"/>
          <w:sz w:val="24"/>
          <w:szCs w:val="24"/>
          <w:shd w:val="clear" w:color="auto" w:fill="FFFF00"/>
        </w:rPr>
        <w:t xml:space="preserve"> de </w:t>
      </w:r>
      <w:proofErr w:type="spellStart"/>
      <w:r w:rsidRPr="00F42747">
        <w:rPr>
          <w:rFonts w:ascii="Times New Roman" w:hAnsi="Times New Roman" w:cs="Times New Roman"/>
          <w:sz w:val="24"/>
          <w:szCs w:val="24"/>
          <w:shd w:val="clear" w:color="auto" w:fill="FFFF00"/>
        </w:rPr>
        <w:t>equipo</w:t>
      </w:r>
      <w:proofErr w:type="spellEnd"/>
      <w:r>
        <w:rPr>
          <w:rFonts w:ascii="Times New Roman" w:hAnsi="Times New Roman" w:cs="Times New Roman"/>
          <w:sz w:val="24"/>
          <w:szCs w:val="24"/>
        </w:rPr>
        <w:t xml:space="preserve">). Labile inorganic phosphate was determined with a </w:t>
      </w:r>
      <w:proofErr w:type="spellStart"/>
      <w:r w:rsidRPr="00F42747">
        <w:rPr>
          <w:rFonts w:ascii="Times New Roman" w:hAnsi="Times New Roman" w:cs="Times New Roman"/>
          <w:sz w:val="24"/>
          <w:szCs w:val="24"/>
          <w:shd w:val="clear" w:color="auto" w:fill="FFFF00"/>
        </w:rPr>
        <w:t>Mehlich</w:t>
      </w:r>
      <w:proofErr w:type="spellEnd"/>
      <w:r w:rsidRPr="00F42747">
        <w:rPr>
          <w:rFonts w:ascii="Times New Roman" w:hAnsi="Times New Roman" w:cs="Times New Roman"/>
          <w:sz w:val="24"/>
          <w:szCs w:val="24"/>
          <w:shd w:val="clear" w:color="auto" w:fill="FFFF00"/>
        </w:rPr>
        <w:t>-II</w:t>
      </w:r>
      <w:r>
        <w:rPr>
          <w:rFonts w:ascii="Times New Roman" w:hAnsi="Times New Roman" w:cs="Times New Roman"/>
          <w:sz w:val="24"/>
          <w:szCs w:val="24"/>
        </w:rPr>
        <w:t xml:space="preserve"> extraction followed by molybdate colorimetry. Soil pH was determined in water with a </w:t>
      </w:r>
      <w:r w:rsidRPr="00F42747">
        <w:rPr>
          <w:rFonts w:ascii="Times New Roman" w:hAnsi="Times New Roman" w:cs="Times New Roman"/>
          <w:sz w:val="24"/>
          <w:szCs w:val="24"/>
          <w:shd w:val="clear" w:color="auto" w:fill="FFFF00"/>
        </w:rPr>
        <w:t>x:x soil to solution ratio</w:t>
      </w:r>
      <w:r>
        <w:rPr>
          <w:rFonts w:ascii="Times New Roman" w:hAnsi="Times New Roman" w:cs="Times New Roman"/>
          <w:sz w:val="24"/>
          <w:szCs w:val="24"/>
        </w:rPr>
        <w:t>. Total Ca was measured with a double nitric acid extraction (</w:t>
      </w:r>
      <w:proofErr w:type="spellStart"/>
      <w:r w:rsidRPr="00C67014">
        <w:rPr>
          <w:rFonts w:ascii="Times New Roman" w:hAnsi="Times New Roman" w:cs="Times New Roman"/>
          <w:sz w:val="24"/>
          <w:szCs w:val="24"/>
          <w:shd w:val="clear" w:color="auto" w:fill="FFFF00"/>
        </w:rPr>
        <w:t>dar</w:t>
      </w:r>
      <w:proofErr w:type="spellEnd"/>
      <w:r w:rsidRPr="00C67014">
        <w:rPr>
          <w:rFonts w:ascii="Times New Roman" w:hAnsi="Times New Roman" w:cs="Times New Roman"/>
          <w:sz w:val="24"/>
          <w:szCs w:val="24"/>
          <w:shd w:val="clear" w:color="auto" w:fill="FFFF00"/>
        </w:rPr>
        <w:t xml:space="preserve"> </w:t>
      </w:r>
      <w:proofErr w:type="spellStart"/>
      <w:r w:rsidRPr="00C67014">
        <w:rPr>
          <w:rFonts w:ascii="Times New Roman" w:hAnsi="Times New Roman" w:cs="Times New Roman"/>
          <w:sz w:val="24"/>
          <w:szCs w:val="24"/>
          <w:shd w:val="clear" w:color="auto" w:fill="FFFF00"/>
        </w:rPr>
        <w:t>más</w:t>
      </w:r>
      <w:proofErr w:type="spellEnd"/>
      <w:r w:rsidRPr="00C67014">
        <w:rPr>
          <w:rFonts w:ascii="Times New Roman" w:hAnsi="Times New Roman" w:cs="Times New Roman"/>
          <w:sz w:val="24"/>
          <w:szCs w:val="24"/>
          <w:shd w:val="clear" w:color="auto" w:fill="FFFF00"/>
        </w:rPr>
        <w:t xml:space="preserve"> </w:t>
      </w:r>
      <w:proofErr w:type="spellStart"/>
      <w:r w:rsidRPr="00C67014">
        <w:rPr>
          <w:rFonts w:ascii="Times New Roman" w:hAnsi="Times New Roman" w:cs="Times New Roman"/>
          <w:sz w:val="24"/>
          <w:szCs w:val="24"/>
          <w:shd w:val="clear" w:color="auto" w:fill="FFFF00"/>
        </w:rPr>
        <w:t>detalle</w:t>
      </w:r>
      <w:proofErr w:type="spellEnd"/>
      <w:r>
        <w:rPr>
          <w:rFonts w:ascii="Times New Roman" w:hAnsi="Times New Roman" w:cs="Times New Roman"/>
          <w:sz w:val="24"/>
          <w:szCs w:val="24"/>
        </w:rPr>
        <w:t xml:space="preserve">).  All 2007 analysis were conducted at the University of Florida. </w:t>
      </w:r>
    </w:p>
    <w:p w14:paraId="0AD38E97" w14:textId="4E88C727" w:rsidR="0054297E" w:rsidRPr="004F08EF" w:rsidRDefault="0054297E" w:rsidP="0039728E">
      <w:pPr>
        <w:pStyle w:val="Heading2"/>
        <w:rPr>
          <w:lang w:val="en-GB"/>
        </w:rPr>
      </w:pPr>
      <w:r w:rsidRPr="004F08EF">
        <w:rPr>
          <w:lang w:val="en-GB"/>
        </w:rPr>
        <w:t>Microbial C</w:t>
      </w:r>
      <w:r w:rsidR="003233B0" w:rsidRPr="004F08EF">
        <w:rPr>
          <w:lang w:val="en-GB"/>
        </w:rPr>
        <w:t xml:space="preserve">, </w:t>
      </w:r>
      <w:r w:rsidRPr="004F08EF">
        <w:rPr>
          <w:lang w:val="en-GB"/>
        </w:rPr>
        <w:t>N</w:t>
      </w:r>
      <w:r w:rsidR="003233B0" w:rsidRPr="004F08EF">
        <w:rPr>
          <w:lang w:val="en-GB"/>
        </w:rPr>
        <w:t xml:space="preserve">, and </w:t>
      </w:r>
      <w:r w:rsidRPr="004F08EF">
        <w:rPr>
          <w:lang w:val="en-GB"/>
        </w:rPr>
        <w:t>P</w:t>
      </w:r>
    </w:p>
    <w:p w14:paraId="7111DD5E" w14:textId="7E8EE876" w:rsidR="00C15456" w:rsidRPr="00CB16E6" w:rsidRDefault="00C15456" w:rsidP="0057044C">
      <w:pPr>
        <w:spacing w:line="480" w:lineRule="auto"/>
        <w:rPr>
          <w:rFonts w:ascii="Times New Roman" w:hAnsi="Times New Roman" w:cs="Times New Roman"/>
          <w:sz w:val="24"/>
          <w:szCs w:val="24"/>
        </w:rPr>
      </w:pPr>
      <w:bookmarkStart w:id="13" w:name="_Hlk43197778"/>
      <w:r w:rsidRPr="00CB16E6">
        <w:rPr>
          <w:rFonts w:ascii="Times New Roman" w:hAnsi="Times New Roman" w:cs="Times New Roman"/>
          <w:sz w:val="24"/>
          <w:szCs w:val="24"/>
        </w:rPr>
        <w:t>Chloroform-labile C and N (hereafter referred to as microbial C and N) were determined using the CHCl</w:t>
      </w:r>
      <w:r w:rsidRPr="0066655B">
        <w:rPr>
          <w:rFonts w:ascii="Times New Roman" w:hAnsi="Times New Roman" w:cs="Times New Roman"/>
          <w:sz w:val="24"/>
          <w:szCs w:val="24"/>
          <w:vertAlign w:val="subscript"/>
        </w:rPr>
        <w:t>3</w:t>
      </w:r>
      <w:r w:rsidRPr="00CB16E6">
        <w:rPr>
          <w:rFonts w:ascii="Times New Roman" w:hAnsi="Times New Roman" w:cs="Times New Roman"/>
          <w:sz w:val="24"/>
          <w:szCs w:val="24"/>
        </w:rPr>
        <w:t xml:space="preserve"> fumigation-extraction procedure (Brookes et al. 1985; Vance et al. 1987). Fumigated (24 h) and corresponding unfumigated soil subsamples of each soil were extracted with </w:t>
      </w:r>
      <w:bookmarkStart w:id="14" w:name="_Hlk43199407"/>
      <w:r w:rsidRPr="00CB16E6">
        <w:rPr>
          <w:rFonts w:ascii="Times New Roman" w:hAnsi="Times New Roman" w:cs="Times New Roman"/>
          <w:sz w:val="24"/>
          <w:szCs w:val="24"/>
        </w:rPr>
        <w:t>0.5 M K</w:t>
      </w:r>
      <w:r w:rsidRPr="00CB16E6">
        <w:rPr>
          <w:rFonts w:ascii="Times New Roman" w:hAnsi="Times New Roman" w:cs="Times New Roman"/>
          <w:sz w:val="24"/>
          <w:szCs w:val="24"/>
          <w:vertAlign w:val="subscript"/>
        </w:rPr>
        <w:t>2</w:t>
      </w:r>
      <w:r w:rsidRPr="00CB16E6">
        <w:rPr>
          <w:rFonts w:ascii="Times New Roman" w:hAnsi="Times New Roman" w:cs="Times New Roman"/>
          <w:sz w:val="24"/>
          <w:szCs w:val="24"/>
        </w:rPr>
        <w:t>SO</w:t>
      </w:r>
      <w:r w:rsidRPr="00CB16E6">
        <w:rPr>
          <w:rFonts w:ascii="Times New Roman" w:hAnsi="Times New Roman" w:cs="Times New Roman"/>
          <w:sz w:val="24"/>
          <w:szCs w:val="24"/>
          <w:vertAlign w:val="subscript"/>
        </w:rPr>
        <w:t>4</w:t>
      </w:r>
      <w:r w:rsidRPr="00CB16E6">
        <w:rPr>
          <w:rFonts w:ascii="Times New Roman" w:hAnsi="Times New Roman" w:cs="Times New Roman"/>
          <w:sz w:val="24"/>
          <w:szCs w:val="24"/>
        </w:rPr>
        <w:t xml:space="preserve"> </w:t>
      </w:r>
      <w:bookmarkEnd w:id="14"/>
      <w:r w:rsidRPr="00CB16E6">
        <w:rPr>
          <w:rFonts w:ascii="Times New Roman" w:hAnsi="Times New Roman" w:cs="Times New Roman"/>
          <w:sz w:val="24"/>
          <w:szCs w:val="24"/>
        </w:rPr>
        <w:t xml:space="preserve">and centrifuged for 15 min at 8000 </w:t>
      </w:r>
      <w:r w:rsidRPr="00CB16E6">
        <w:rPr>
          <w:rFonts w:ascii="Times New Roman" w:hAnsi="Times New Roman" w:cs="Times New Roman"/>
          <w:i/>
          <w:iCs/>
          <w:sz w:val="24"/>
          <w:szCs w:val="24"/>
        </w:rPr>
        <w:t>g</w:t>
      </w:r>
      <w:r w:rsidRPr="00CB16E6">
        <w:rPr>
          <w:rFonts w:ascii="Times New Roman" w:hAnsi="Times New Roman" w:cs="Times New Roman"/>
          <w:sz w:val="24"/>
          <w:szCs w:val="24"/>
        </w:rPr>
        <w:t xml:space="preserve">, </w:t>
      </w:r>
      <w:bookmarkStart w:id="15" w:name="_Hlk43199521"/>
      <w:r w:rsidRPr="00CB16E6">
        <w:rPr>
          <w:rFonts w:ascii="Times New Roman" w:hAnsi="Times New Roman" w:cs="Times New Roman"/>
          <w:sz w:val="24"/>
          <w:szCs w:val="24"/>
        </w:rPr>
        <w:t>and extracts analysed by automated combustion (Shimadzu TOC analyser, Tok</w:t>
      </w:r>
      <w:r w:rsidR="0066655B">
        <w:rPr>
          <w:rFonts w:ascii="Times New Roman" w:hAnsi="Times New Roman" w:cs="Times New Roman"/>
          <w:sz w:val="24"/>
          <w:szCs w:val="24"/>
        </w:rPr>
        <w:t>y</w:t>
      </w:r>
      <w:r w:rsidRPr="00CB16E6">
        <w:rPr>
          <w:rFonts w:ascii="Times New Roman" w:hAnsi="Times New Roman" w:cs="Times New Roman"/>
          <w:sz w:val="24"/>
          <w:szCs w:val="24"/>
        </w:rPr>
        <w:t>o, Japan)</w:t>
      </w:r>
      <w:r w:rsidR="00736033" w:rsidRPr="00CB16E6">
        <w:rPr>
          <w:rFonts w:ascii="Times New Roman" w:hAnsi="Times New Roman" w:cs="Times New Roman"/>
          <w:sz w:val="24"/>
          <w:szCs w:val="24"/>
        </w:rPr>
        <w:t xml:space="preserve">. </w:t>
      </w:r>
      <w:bookmarkEnd w:id="15"/>
      <w:r w:rsidRPr="00CB16E6">
        <w:rPr>
          <w:rFonts w:ascii="Times New Roman" w:hAnsi="Times New Roman" w:cs="Times New Roman"/>
          <w:sz w:val="24"/>
          <w:szCs w:val="24"/>
        </w:rPr>
        <w:t>Hexanol-labile P (hereafter</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referred to as microbial P) for each soil was determined</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using a simultaneous hexanol fumigation and extraction</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method with anion exchange resins (BDH # 55164 2S,</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BDH laboratory supplies, Poole, England) in bicarbonate</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form for 16 h (</w:t>
      </w:r>
      <w:proofErr w:type="spellStart"/>
      <w:r w:rsidRPr="00CB16E6">
        <w:rPr>
          <w:rFonts w:ascii="Times New Roman" w:hAnsi="Times New Roman" w:cs="Times New Roman"/>
          <w:sz w:val="24"/>
          <w:szCs w:val="24"/>
        </w:rPr>
        <w:t>Kuono</w:t>
      </w:r>
      <w:proofErr w:type="spellEnd"/>
      <w:r w:rsidRPr="00CB16E6">
        <w:rPr>
          <w:rFonts w:ascii="Times New Roman" w:hAnsi="Times New Roman" w:cs="Times New Roman"/>
          <w:sz w:val="24"/>
          <w:szCs w:val="24"/>
        </w:rPr>
        <w:t xml:space="preserve"> et al. 1995), using hexanol</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instead of chloroform as a fumigant (McLaughlin et al.</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1986). Resins were eluted with 0.</w:t>
      </w:r>
      <w:r w:rsidR="00736033" w:rsidRPr="00CB16E6">
        <w:rPr>
          <w:rFonts w:ascii="Times New Roman" w:hAnsi="Times New Roman" w:cs="Times New Roman"/>
          <w:sz w:val="24"/>
          <w:szCs w:val="24"/>
        </w:rPr>
        <w:t>25</w:t>
      </w:r>
      <w:r w:rsidRPr="00CB16E6">
        <w:rPr>
          <w:rFonts w:ascii="Times New Roman" w:hAnsi="Times New Roman" w:cs="Times New Roman"/>
          <w:sz w:val="24"/>
          <w:szCs w:val="24"/>
        </w:rPr>
        <w:t xml:space="preserve">M </w:t>
      </w:r>
      <w:r w:rsidR="00736033" w:rsidRPr="00CB16E6">
        <w:rPr>
          <w:rFonts w:ascii="Times New Roman" w:hAnsi="Times New Roman" w:cs="Times New Roman"/>
          <w:sz w:val="24"/>
          <w:szCs w:val="24"/>
        </w:rPr>
        <w:t>H</w:t>
      </w:r>
      <w:r w:rsidR="00736033" w:rsidRPr="00CB16E6">
        <w:rPr>
          <w:rFonts w:ascii="Times New Roman" w:hAnsi="Times New Roman" w:cs="Times New Roman"/>
          <w:sz w:val="24"/>
          <w:szCs w:val="24"/>
          <w:vertAlign w:val="subscript"/>
        </w:rPr>
        <w:t>2</w:t>
      </w:r>
      <w:r w:rsidR="00736033" w:rsidRPr="00CB16E6">
        <w:rPr>
          <w:rFonts w:ascii="Times New Roman" w:hAnsi="Times New Roman" w:cs="Times New Roman"/>
          <w:sz w:val="24"/>
          <w:szCs w:val="24"/>
        </w:rPr>
        <w:t>SO</w:t>
      </w:r>
      <w:r w:rsidR="00736033" w:rsidRPr="00CB16E6">
        <w:rPr>
          <w:rFonts w:ascii="Times New Roman" w:hAnsi="Times New Roman" w:cs="Times New Roman"/>
          <w:sz w:val="24"/>
          <w:szCs w:val="24"/>
          <w:vertAlign w:val="subscript"/>
        </w:rPr>
        <w:t>4</w:t>
      </w:r>
      <w:r w:rsidRPr="00CB16E6">
        <w:rPr>
          <w:rFonts w:ascii="Times New Roman" w:hAnsi="Times New Roman" w:cs="Times New Roman"/>
          <w:sz w:val="24"/>
          <w:szCs w:val="24"/>
        </w:rPr>
        <w:t>.</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Phosphorus in the extracts was measured by molybdate</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colorimetry after a 5-fold dilution for unfumigated samples</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or a 15-fold dilution for fumigated samples.</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 xml:space="preserve">Microbial C, N, and P for </w:t>
      </w:r>
      <w:r w:rsidRPr="00CB16E6">
        <w:rPr>
          <w:rFonts w:ascii="Times New Roman" w:hAnsi="Times New Roman" w:cs="Times New Roman"/>
          <w:sz w:val="24"/>
          <w:szCs w:val="24"/>
        </w:rPr>
        <w:lastRenderedPageBreak/>
        <w:t>each soil were each estimated</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as the difference in the concentration of a given element</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in fumigated and non-fumigated subsamples.</w:t>
      </w:r>
      <w:r w:rsidR="00C830EF" w:rsidRPr="00C830EF">
        <w:t xml:space="preserve"> </w:t>
      </w:r>
      <w:r w:rsidR="00C830EF" w:rsidRPr="00C830EF">
        <w:rPr>
          <w:rFonts w:ascii="Times New Roman" w:hAnsi="Times New Roman" w:cs="Times New Roman"/>
          <w:sz w:val="24"/>
          <w:szCs w:val="24"/>
        </w:rPr>
        <w:t>Both microbial carbon and microbial</w:t>
      </w:r>
      <w:r w:rsidR="00C830EF">
        <w:rPr>
          <w:rFonts w:ascii="Times New Roman" w:hAnsi="Times New Roman" w:cs="Times New Roman"/>
          <w:sz w:val="24"/>
          <w:szCs w:val="24"/>
        </w:rPr>
        <w:t xml:space="preserve"> </w:t>
      </w:r>
      <w:r w:rsidR="00C830EF" w:rsidRPr="00C830EF">
        <w:rPr>
          <w:rFonts w:ascii="Times New Roman" w:hAnsi="Times New Roman" w:cs="Times New Roman"/>
          <w:sz w:val="24"/>
          <w:szCs w:val="24"/>
        </w:rPr>
        <w:t>nitrogen concentrations were corrected for unrecovered</w:t>
      </w:r>
      <w:r w:rsidR="00C830EF">
        <w:rPr>
          <w:rFonts w:ascii="Times New Roman" w:hAnsi="Times New Roman" w:cs="Times New Roman"/>
          <w:sz w:val="24"/>
          <w:szCs w:val="24"/>
        </w:rPr>
        <w:t xml:space="preserve"> </w:t>
      </w:r>
      <w:r w:rsidR="00C830EF" w:rsidRPr="00C830EF">
        <w:rPr>
          <w:rFonts w:ascii="Times New Roman" w:hAnsi="Times New Roman" w:cs="Times New Roman"/>
          <w:sz w:val="24"/>
          <w:szCs w:val="24"/>
        </w:rPr>
        <w:t>biomass using a k factor of 0.45</w:t>
      </w:r>
      <w:r w:rsidR="00C830EF">
        <w:rPr>
          <w:rFonts w:ascii="Times New Roman" w:hAnsi="Times New Roman" w:cs="Times New Roman"/>
          <w:sz w:val="24"/>
          <w:szCs w:val="24"/>
        </w:rPr>
        <w:t>, and microbial phosphorus using a k factor of 0.40</w:t>
      </w:r>
      <w:r w:rsidR="00C830EF" w:rsidRPr="00C830EF">
        <w:rPr>
          <w:rFonts w:ascii="Times New Roman" w:hAnsi="Times New Roman" w:cs="Times New Roman"/>
          <w:sz w:val="24"/>
          <w:szCs w:val="24"/>
        </w:rPr>
        <w:t xml:space="preserve"> (Jenkinson</w:t>
      </w:r>
      <w:r w:rsidR="00C830EF">
        <w:rPr>
          <w:rFonts w:ascii="Times New Roman" w:hAnsi="Times New Roman" w:cs="Times New Roman"/>
          <w:sz w:val="24"/>
          <w:szCs w:val="24"/>
        </w:rPr>
        <w:t xml:space="preserve"> </w:t>
      </w:r>
      <w:r w:rsidR="00C830EF" w:rsidRPr="00C830EF">
        <w:rPr>
          <w:rFonts w:ascii="Times New Roman" w:hAnsi="Times New Roman" w:cs="Times New Roman"/>
          <w:sz w:val="24"/>
          <w:szCs w:val="24"/>
        </w:rPr>
        <w:t>et al. 2004).</w:t>
      </w:r>
      <w:r w:rsidRPr="00CB16E6">
        <w:rPr>
          <w:rFonts w:ascii="Times New Roman" w:hAnsi="Times New Roman" w:cs="Times New Roman"/>
          <w:sz w:val="24"/>
          <w:szCs w:val="24"/>
        </w:rPr>
        <w:t xml:space="preserve"> </w:t>
      </w:r>
      <w:commentRangeStart w:id="16"/>
      <w:r w:rsidRPr="00CB16E6">
        <w:rPr>
          <w:rFonts w:ascii="Times New Roman" w:hAnsi="Times New Roman" w:cs="Times New Roman"/>
          <w:sz w:val="24"/>
          <w:szCs w:val="24"/>
        </w:rPr>
        <w:t>We did</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not use extractability factors to convert microbial C, N</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and P into actual biomass values, because these factors</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are known to be soil-specific and therefore vary considerably</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 xml:space="preserve">among different soils (e.g. </w:t>
      </w:r>
      <w:proofErr w:type="spellStart"/>
      <w:r w:rsidRPr="00CB16E6">
        <w:rPr>
          <w:rFonts w:ascii="Times New Roman" w:hAnsi="Times New Roman" w:cs="Times New Roman"/>
          <w:sz w:val="24"/>
          <w:szCs w:val="24"/>
        </w:rPr>
        <w:t>Oberson</w:t>
      </w:r>
      <w:proofErr w:type="spellEnd"/>
      <w:r w:rsidRPr="00CB16E6">
        <w:rPr>
          <w:rFonts w:ascii="Times New Roman" w:hAnsi="Times New Roman" w:cs="Times New Roman"/>
          <w:sz w:val="24"/>
          <w:szCs w:val="24"/>
        </w:rPr>
        <w:t xml:space="preserve"> et al. 1997;</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Turner et al. 2002). Instead we present them as relative</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figures, i.e. the difference between the fumigated and</w:t>
      </w:r>
      <w:r w:rsidR="00736033" w:rsidRPr="00CB16E6">
        <w:rPr>
          <w:rFonts w:ascii="Times New Roman" w:hAnsi="Times New Roman" w:cs="Times New Roman"/>
          <w:sz w:val="24"/>
          <w:szCs w:val="24"/>
        </w:rPr>
        <w:t xml:space="preserve"> </w:t>
      </w:r>
      <w:r w:rsidRPr="00CB16E6">
        <w:rPr>
          <w:rFonts w:ascii="Times New Roman" w:hAnsi="Times New Roman" w:cs="Times New Roman"/>
          <w:sz w:val="24"/>
          <w:szCs w:val="24"/>
        </w:rPr>
        <w:t>unfumigated fractions</w:t>
      </w:r>
      <w:r w:rsidR="00755F95" w:rsidRPr="00CB16E6">
        <w:rPr>
          <w:rFonts w:ascii="Times New Roman" w:hAnsi="Times New Roman" w:cs="Times New Roman"/>
          <w:sz w:val="24"/>
          <w:szCs w:val="24"/>
        </w:rPr>
        <w:t>.</w:t>
      </w:r>
      <w:commentRangeEnd w:id="16"/>
      <w:r w:rsidR="00C830EF">
        <w:rPr>
          <w:rStyle w:val="CommentReference"/>
        </w:rPr>
        <w:commentReference w:id="16"/>
      </w:r>
    </w:p>
    <w:bookmarkEnd w:id="13"/>
    <w:p w14:paraId="5566526D" w14:textId="2F8CEA7B" w:rsidR="0054297E" w:rsidRPr="004F08EF" w:rsidRDefault="00F42747" w:rsidP="0039728E">
      <w:pPr>
        <w:pStyle w:val="Heading2"/>
        <w:rPr>
          <w:lang w:val="en-GB"/>
        </w:rPr>
      </w:pPr>
      <w:r w:rsidRPr="004F08EF">
        <w:rPr>
          <w:lang w:val="en-GB"/>
        </w:rPr>
        <w:t xml:space="preserve">Hydrolytic enzyme </w:t>
      </w:r>
      <w:r w:rsidR="00DA66ED" w:rsidRPr="004F08EF">
        <w:rPr>
          <w:lang w:val="en-GB"/>
        </w:rPr>
        <w:t>activity</w:t>
      </w:r>
    </w:p>
    <w:p w14:paraId="14514DAE" w14:textId="470DD316" w:rsidR="00DB1916" w:rsidRDefault="001A3B56" w:rsidP="0057044C">
      <w:pPr>
        <w:spacing w:line="480" w:lineRule="auto"/>
        <w:rPr>
          <w:rFonts w:ascii="Times New Roman" w:hAnsi="Times New Roman" w:cs="Times New Roman"/>
          <w:sz w:val="24"/>
          <w:szCs w:val="24"/>
        </w:rPr>
      </w:pPr>
      <w:r w:rsidRPr="005B40AC">
        <w:rPr>
          <w:rFonts w:ascii="Times New Roman" w:hAnsi="Times New Roman" w:cs="Times New Roman"/>
          <w:sz w:val="24"/>
          <w:szCs w:val="24"/>
        </w:rPr>
        <w:t xml:space="preserve">We measured the activity of </w:t>
      </w:r>
      <w:bookmarkStart w:id="17" w:name="_Hlk25850396"/>
      <w:r w:rsidR="001F0E9F">
        <w:rPr>
          <w:rFonts w:ascii="Times New Roman" w:hAnsi="Times New Roman" w:cs="Times New Roman"/>
          <w:sz w:val="24"/>
          <w:szCs w:val="24"/>
        </w:rPr>
        <w:t>nine hydrolytic soil enzymes using fluorogenic substrates as described in Turner (2010) and Turner and Romero (2010)</w:t>
      </w:r>
      <w:r w:rsidR="00FE10E2">
        <w:rPr>
          <w:rFonts w:ascii="Times New Roman" w:hAnsi="Times New Roman" w:cs="Times New Roman"/>
          <w:sz w:val="24"/>
          <w:szCs w:val="24"/>
        </w:rPr>
        <w:t xml:space="preserve"> (Table 1). </w:t>
      </w:r>
      <w:r w:rsidR="001F0E9F">
        <w:rPr>
          <w:rFonts w:ascii="Times New Roman" w:hAnsi="Times New Roman" w:cs="Times New Roman"/>
          <w:sz w:val="24"/>
          <w:szCs w:val="24"/>
        </w:rPr>
        <w:t xml:space="preserve">The enzymes assayed were </w:t>
      </w:r>
      <w:r w:rsidRPr="005B40AC">
        <w:rPr>
          <w:rFonts w:ascii="Times New Roman" w:hAnsi="Times New Roman" w:cs="Times New Roman"/>
          <w:sz w:val="24"/>
          <w:szCs w:val="24"/>
        </w:rPr>
        <w:t xml:space="preserve">β-glucosidase (BG), </w:t>
      </w:r>
      <w:r w:rsidR="000E0747" w:rsidRPr="005B40AC">
        <w:rPr>
          <w:rFonts w:ascii="Times New Roman" w:hAnsi="Times New Roman" w:cs="Times New Roman"/>
          <w:sz w:val="24"/>
          <w:szCs w:val="24"/>
        </w:rPr>
        <w:t>leu</w:t>
      </w:r>
      <w:r w:rsidRPr="005B40AC">
        <w:rPr>
          <w:rFonts w:ascii="Times New Roman" w:hAnsi="Times New Roman" w:cs="Times New Roman"/>
          <w:sz w:val="24"/>
          <w:szCs w:val="24"/>
        </w:rPr>
        <w:t xml:space="preserve">cine aminopeptidase (LAP), </w:t>
      </w:r>
      <w:proofErr w:type="spellStart"/>
      <w:r w:rsidR="000E0747" w:rsidRPr="005B40AC">
        <w:rPr>
          <w:rFonts w:ascii="Times New Roman" w:hAnsi="Times New Roman" w:cs="Times New Roman"/>
          <w:sz w:val="24"/>
          <w:szCs w:val="24"/>
        </w:rPr>
        <w:t>m</w:t>
      </w:r>
      <w:r w:rsidRPr="005B40AC">
        <w:rPr>
          <w:rFonts w:ascii="Times New Roman" w:hAnsi="Times New Roman" w:cs="Times New Roman"/>
          <w:sz w:val="24"/>
          <w:szCs w:val="24"/>
        </w:rPr>
        <w:t>onoesterase</w:t>
      </w:r>
      <w:proofErr w:type="spellEnd"/>
      <w:r w:rsidRPr="005B40AC">
        <w:rPr>
          <w:rFonts w:ascii="Times New Roman" w:hAnsi="Times New Roman" w:cs="Times New Roman"/>
          <w:sz w:val="24"/>
          <w:szCs w:val="24"/>
        </w:rPr>
        <w:t xml:space="preserve"> (MUP), </w:t>
      </w:r>
      <w:proofErr w:type="spellStart"/>
      <w:r w:rsidR="000E0747" w:rsidRPr="005B40AC">
        <w:rPr>
          <w:rFonts w:ascii="Times New Roman" w:hAnsi="Times New Roman" w:cs="Times New Roman"/>
          <w:sz w:val="24"/>
          <w:szCs w:val="24"/>
        </w:rPr>
        <w:t>d</w:t>
      </w:r>
      <w:r w:rsidRPr="005B40AC">
        <w:rPr>
          <w:rFonts w:ascii="Times New Roman" w:hAnsi="Times New Roman" w:cs="Times New Roman"/>
          <w:sz w:val="24"/>
          <w:szCs w:val="24"/>
        </w:rPr>
        <w:t>iesterase</w:t>
      </w:r>
      <w:proofErr w:type="spellEnd"/>
      <w:r w:rsidRPr="005B40AC">
        <w:rPr>
          <w:rFonts w:ascii="Times New Roman" w:hAnsi="Times New Roman" w:cs="Times New Roman"/>
          <w:sz w:val="24"/>
          <w:szCs w:val="24"/>
        </w:rPr>
        <w:t xml:space="preserve"> (BIS), N-acetyl </w:t>
      </w:r>
      <w:proofErr w:type="spellStart"/>
      <w:r w:rsidRPr="005B40AC">
        <w:rPr>
          <w:rFonts w:ascii="Times New Roman" w:hAnsi="Times New Roman" w:cs="Times New Roman"/>
          <w:sz w:val="24"/>
          <w:szCs w:val="24"/>
        </w:rPr>
        <w:t>glucosaminidase</w:t>
      </w:r>
      <w:proofErr w:type="spellEnd"/>
      <w:r w:rsidRPr="005B40AC">
        <w:rPr>
          <w:rFonts w:ascii="Times New Roman" w:hAnsi="Times New Roman" w:cs="Times New Roman"/>
          <w:sz w:val="24"/>
          <w:szCs w:val="24"/>
        </w:rPr>
        <w:t xml:space="preserve"> (NAG), </w:t>
      </w:r>
      <w:r w:rsidR="000E0747" w:rsidRPr="005B40AC">
        <w:rPr>
          <w:rFonts w:ascii="Times New Roman" w:hAnsi="Times New Roman" w:cs="Times New Roman"/>
          <w:sz w:val="24"/>
          <w:szCs w:val="24"/>
        </w:rPr>
        <w:t>s</w:t>
      </w:r>
      <w:r w:rsidRPr="005B40AC">
        <w:rPr>
          <w:rFonts w:ascii="Times New Roman" w:hAnsi="Times New Roman" w:cs="Times New Roman"/>
          <w:sz w:val="24"/>
          <w:szCs w:val="24"/>
        </w:rPr>
        <w:t xml:space="preserve">ulfatase (S), </w:t>
      </w:r>
      <w:r w:rsidRPr="005B40AC">
        <w:rPr>
          <w:rFonts w:ascii="Times New Roman" w:hAnsi="Times New Roman" w:cs="Times New Roman"/>
          <w:sz w:val="24"/>
          <w:szCs w:val="24"/>
        </w:rPr>
        <w:sym w:font="Symbol" w:char="F061"/>
      </w:r>
      <w:r w:rsidRPr="005B40AC">
        <w:rPr>
          <w:rFonts w:ascii="Times New Roman" w:hAnsi="Times New Roman" w:cs="Times New Roman"/>
          <w:sz w:val="24"/>
          <w:szCs w:val="24"/>
        </w:rPr>
        <w:t xml:space="preserve">-glucosidase (AG), </w:t>
      </w:r>
      <w:r w:rsidR="000E0747" w:rsidRPr="005B40AC">
        <w:rPr>
          <w:rFonts w:ascii="Times New Roman" w:hAnsi="Times New Roman" w:cs="Times New Roman"/>
          <w:sz w:val="24"/>
          <w:szCs w:val="24"/>
        </w:rPr>
        <w:t>x</w:t>
      </w:r>
      <w:r w:rsidRPr="005B40AC">
        <w:rPr>
          <w:rFonts w:ascii="Times New Roman" w:hAnsi="Times New Roman" w:cs="Times New Roman"/>
          <w:sz w:val="24"/>
          <w:szCs w:val="24"/>
        </w:rPr>
        <w:t xml:space="preserve">ylanase (XYL), and </w:t>
      </w:r>
      <w:proofErr w:type="spellStart"/>
      <w:r w:rsidRPr="005B40AC">
        <w:rPr>
          <w:rFonts w:ascii="Times New Roman" w:hAnsi="Times New Roman" w:cs="Times New Roman"/>
          <w:sz w:val="24"/>
          <w:szCs w:val="24"/>
        </w:rPr>
        <w:t>cellobiohydrolase</w:t>
      </w:r>
      <w:proofErr w:type="spellEnd"/>
      <w:r w:rsidRPr="005B40AC">
        <w:rPr>
          <w:rFonts w:ascii="Times New Roman" w:hAnsi="Times New Roman" w:cs="Times New Roman"/>
          <w:sz w:val="24"/>
          <w:szCs w:val="24"/>
        </w:rPr>
        <w:t xml:space="preserve"> (CEL)</w:t>
      </w:r>
      <w:r w:rsidR="000E0747" w:rsidRPr="005B40AC">
        <w:rPr>
          <w:rFonts w:ascii="Times New Roman" w:hAnsi="Times New Roman" w:cs="Times New Roman"/>
          <w:sz w:val="24"/>
          <w:szCs w:val="24"/>
        </w:rPr>
        <w:t xml:space="preserve"> </w:t>
      </w:r>
      <w:bookmarkEnd w:id="17"/>
      <w:r w:rsidR="000E0747" w:rsidRPr="005B40AC">
        <w:rPr>
          <w:rFonts w:ascii="Times New Roman" w:hAnsi="Times New Roman" w:cs="Times New Roman"/>
          <w:sz w:val="24"/>
          <w:szCs w:val="24"/>
        </w:rPr>
        <w:t xml:space="preserve">(Table 1). </w:t>
      </w:r>
      <w:r w:rsidR="00DB1916" w:rsidRPr="005B40AC">
        <w:rPr>
          <w:rFonts w:ascii="Times New Roman" w:hAnsi="Times New Roman" w:cs="Times New Roman"/>
          <w:sz w:val="24"/>
          <w:szCs w:val="24"/>
        </w:rPr>
        <w:t>β-glucosidase</w:t>
      </w:r>
      <w:r w:rsidR="00DB1916">
        <w:rPr>
          <w:rFonts w:ascii="Times New Roman" w:hAnsi="Times New Roman" w:cs="Times New Roman"/>
          <w:sz w:val="24"/>
          <w:szCs w:val="24"/>
        </w:rPr>
        <w:t xml:space="preserve"> carries out the h</w:t>
      </w:r>
      <w:r w:rsidR="00DB1916" w:rsidRPr="00DB1916">
        <w:rPr>
          <w:rFonts w:ascii="Times New Roman" w:hAnsi="Times New Roman" w:cs="Times New Roman"/>
          <w:sz w:val="24"/>
          <w:szCs w:val="24"/>
        </w:rPr>
        <w:t>ydrolysis of glycosidic bonds to terminal non-reducing residues in β-D-glucosides and oligosaccharides, with release of β-D glucose</w:t>
      </w:r>
      <w:r w:rsidR="00DB1916">
        <w:rPr>
          <w:rFonts w:ascii="Times New Roman" w:hAnsi="Times New Roman" w:cs="Times New Roman"/>
          <w:sz w:val="24"/>
          <w:szCs w:val="24"/>
        </w:rPr>
        <w:t>. It h</w:t>
      </w:r>
      <w:r w:rsidR="00DB1916" w:rsidRPr="00DB1916">
        <w:rPr>
          <w:rFonts w:ascii="Times New Roman" w:hAnsi="Times New Roman" w:cs="Times New Roman"/>
          <w:sz w:val="24"/>
          <w:szCs w:val="24"/>
        </w:rPr>
        <w:t>ydrolyses glucose chain fragments to glucose (Paul, 2007)</w:t>
      </w:r>
      <w:r w:rsidR="00DB1916">
        <w:rPr>
          <w:rFonts w:ascii="Times New Roman" w:hAnsi="Times New Roman" w:cs="Times New Roman"/>
          <w:sz w:val="24"/>
          <w:szCs w:val="24"/>
        </w:rPr>
        <w:t xml:space="preserve">. NAG </w:t>
      </w:r>
      <w:r w:rsidR="00FE10E2">
        <w:rPr>
          <w:rFonts w:ascii="Times New Roman" w:hAnsi="Times New Roman" w:cs="Times New Roman"/>
          <w:sz w:val="24"/>
          <w:szCs w:val="24"/>
        </w:rPr>
        <w:t>d</w:t>
      </w:r>
      <w:r w:rsidR="00DB1916" w:rsidRPr="00DB1916">
        <w:rPr>
          <w:rFonts w:ascii="Times New Roman" w:hAnsi="Times New Roman" w:cs="Times New Roman"/>
          <w:sz w:val="24"/>
          <w:szCs w:val="24"/>
        </w:rPr>
        <w:t xml:space="preserve">egrades peptidoglycan, </w:t>
      </w:r>
      <w:r w:rsidR="00DB1916">
        <w:rPr>
          <w:rFonts w:ascii="Times New Roman" w:hAnsi="Times New Roman" w:cs="Times New Roman"/>
          <w:sz w:val="24"/>
          <w:szCs w:val="24"/>
        </w:rPr>
        <w:t xml:space="preserve">a </w:t>
      </w:r>
      <w:r w:rsidR="00DB1916" w:rsidRPr="00DB1916">
        <w:rPr>
          <w:rFonts w:ascii="Times New Roman" w:hAnsi="Times New Roman" w:cs="Times New Roman"/>
          <w:sz w:val="24"/>
          <w:szCs w:val="24"/>
        </w:rPr>
        <w:t>major component of chitin. Chitin is a long-chain polymer of N-acetylglucosamine, and a derivative of glucose. It is a primary component of cell walls in fungi and the exoskeletons of arthropods</w:t>
      </w:r>
      <w:r w:rsidR="00DB1916">
        <w:rPr>
          <w:rFonts w:ascii="Times New Roman" w:hAnsi="Times New Roman" w:cs="Times New Roman"/>
          <w:sz w:val="24"/>
          <w:szCs w:val="24"/>
        </w:rPr>
        <w:t xml:space="preserve"> </w:t>
      </w:r>
      <w:commentRangeStart w:id="18"/>
      <w:r w:rsidR="00DB1916" w:rsidRPr="00DB1916">
        <w:rPr>
          <w:rFonts w:ascii="Times New Roman" w:hAnsi="Times New Roman" w:cs="Times New Roman"/>
          <w:sz w:val="24"/>
          <w:szCs w:val="24"/>
          <w:highlight w:val="yellow"/>
        </w:rPr>
        <w:t>(ref).</w:t>
      </w:r>
      <w:r w:rsidR="00DB1916">
        <w:rPr>
          <w:rFonts w:ascii="Times New Roman" w:hAnsi="Times New Roman" w:cs="Times New Roman"/>
          <w:sz w:val="24"/>
          <w:szCs w:val="24"/>
        </w:rPr>
        <w:t xml:space="preserve"> </w:t>
      </w:r>
      <w:commentRangeEnd w:id="18"/>
      <w:r w:rsidR="00F65CED">
        <w:rPr>
          <w:rStyle w:val="CommentReference"/>
        </w:rPr>
        <w:commentReference w:id="18"/>
      </w:r>
      <w:r w:rsidR="00DB1916">
        <w:rPr>
          <w:rFonts w:ascii="Times New Roman" w:hAnsi="Times New Roman" w:cs="Times New Roman"/>
          <w:sz w:val="24"/>
          <w:szCs w:val="24"/>
        </w:rPr>
        <w:t>Sulfatase d</w:t>
      </w:r>
      <w:r w:rsidR="00DB1916" w:rsidRPr="00DB1916">
        <w:rPr>
          <w:rFonts w:ascii="Times New Roman" w:hAnsi="Times New Roman" w:cs="Times New Roman"/>
          <w:sz w:val="24"/>
          <w:szCs w:val="24"/>
        </w:rPr>
        <w:t xml:space="preserve">egrades </w:t>
      </w:r>
      <w:r w:rsidR="001F0E9F">
        <w:rPr>
          <w:rFonts w:ascii="Times New Roman" w:hAnsi="Times New Roman" w:cs="Times New Roman"/>
          <w:sz w:val="24"/>
          <w:szCs w:val="24"/>
        </w:rPr>
        <w:t xml:space="preserve">organic </w:t>
      </w:r>
      <w:proofErr w:type="spellStart"/>
      <w:r w:rsidR="00DB1916" w:rsidRPr="00DB1916">
        <w:rPr>
          <w:rFonts w:ascii="Times New Roman" w:hAnsi="Times New Roman" w:cs="Times New Roman"/>
          <w:sz w:val="24"/>
          <w:szCs w:val="24"/>
        </w:rPr>
        <w:t>sulfate</w:t>
      </w:r>
      <w:proofErr w:type="spellEnd"/>
      <w:r w:rsidR="00DB1916" w:rsidRPr="00DB1916">
        <w:rPr>
          <w:rFonts w:ascii="Times New Roman" w:hAnsi="Times New Roman" w:cs="Times New Roman"/>
          <w:sz w:val="24"/>
          <w:szCs w:val="24"/>
        </w:rPr>
        <w:t xml:space="preserve"> esters into </w:t>
      </w:r>
      <w:r w:rsidR="001F0E9F">
        <w:rPr>
          <w:rFonts w:ascii="Times New Roman" w:hAnsi="Times New Roman" w:cs="Times New Roman"/>
          <w:sz w:val="24"/>
          <w:szCs w:val="24"/>
        </w:rPr>
        <w:t xml:space="preserve">inorganic </w:t>
      </w:r>
      <w:proofErr w:type="spellStart"/>
      <w:r w:rsidR="00DB1916" w:rsidRPr="00DB1916">
        <w:rPr>
          <w:rFonts w:ascii="Times New Roman" w:hAnsi="Times New Roman" w:cs="Times New Roman"/>
          <w:sz w:val="24"/>
          <w:szCs w:val="24"/>
        </w:rPr>
        <w:t>sulfate</w:t>
      </w:r>
      <w:proofErr w:type="spellEnd"/>
      <w:r w:rsidR="00FE10E2">
        <w:rPr>
          <w:rFonts w:ascii="Times New Roman" w:hAnsi="Times New Roman" w:cs="Times New Roman"/>
          <w:sz w:val="24"/>
          <w:szCs w:val="24"/>
        </w:rPr>
        <w:t xml:space="preserve"> and </w:t>
      </w:r>
      <w:r w:rsidR="00DB1916" w:rsidRPr="00DB1916">
        <w:rPr>
          <w:rFonts w:ascii="Times New Roman" w:hAnsi="Times New Roman" w:cs="Times New Roman"/>
          <w:sz w:val="24"/>
          <w:szCs w:val="24"/>
        </w:rPr>
        <w:t xml:space="preserve">play important roles in the cycling of </w:t>
      </w:r>
      <w:proofErr w:type="spellStart"/>
      <w:r w:rsidR="00DB1916" w:rsidRPr="00DB1916">
        <w:rPr>
          <w:rFonts w:ascii="Times New Roman" w:hAnsi="Times New Roman" w:cs="Times New Roman"/>
          <w:sz w:val="24"/>
          <w:szCs w:val="24"/>
        </w:rPr>
        <w:t>sulfur</w:t>
      </w:r>
      <w:proofErr w:type="spellEnd"/>
      <w:r w:rsidR="00DB1916" w:rsidRPr="00DB1916">
        <w:rPr>
          <w:rFonts w:ascii="Times New Roman" w:hAnsi="Times New Roman" w:cs="Times New Roman"/>
          <w:sz w:val="24"/>
          <w:szCs w:val="24"/>
        </w:rPr>
        <w:t xml:space="preserve"> in the environment, in the degradation of </w:t>
      </w:r>
      <w:proofErr w:type="spellStart"/>
      <w:r w:rsidR="00DB1916" w:rsidRPr="00DB1916">
        <w:rPr>
          <w:rFonts w:ascii="Times New Roman" w:hAnsi="Times New Roman" w:cs="Times New Roman"/>
          <w:sz w:val="24"/>
          <w:szCs w:val="24"/>
        </w:rPr>
        <w:t>sulfated</w:t>
      </w:r>
      <w:proofErr w:type="spellEnd"/>
      <w:r w:rsidR="00DB1916" w:rsidRPr="00DB1916">
        <w:rPr>
          <w:rFonts w:ascii="Times New Roman" w:hAnsi="Times New Roman" w:cs="Times New Roman"/>
          <w:sz w:val="24"/>
          <w:szCs w:val="24"/>
        </w:rPr>
        <w:t xml:space="preserve"> glycosaminoglycans and glycolipids in the lysosome, and in remodelling </w:t>
      </w:r>
      <w:proofErr w:type="spellStart"/>
      <w:r w:rsidR="00DB1916" w:rsidRPr="00DB1916">
        <w:rPr>
          <w:rFonts w:ascii="Times New Roman" w:hAnsi="Times New Roman" w:cs="Times New Roman"/>
          <w:sz w:val="24"/>
          <w:szCs w:val="24"/>
        </w:rPr>
        <w:t>sulfated</w:t>
      </w:r>
      <w:proofErr w:type="spellEnd"/>
      <w:r w:rsidR="00DB1916" w:rsidRPr="00DB1916">
        <w:rPr>
          <w:rFonts w:ascii="Times New Roman" w:hAnsi="Times New Roman" w:cs="Times New Roman"/>
          <w:sz w:val="24"/>
          <w:szCs w:val="24"/>
        </w:rPr>
        <w:t xml:space="preserve"> glycosaminoglycans in the extracellular space. Together with sulfotransferases, sulfatases form the major catalytic machinery for the synthesis and breakage of </w:t>
      </w:r>
      <w:proofErr w:type="spellStart"/>
      <w:r w:rsidR="00DB1916" w:rsidRPr="00DB1916">
        <w:rPr>
          <w:rFonts w:ascii="Times New Roman" w:hAnsi="Times New Roman" w:cs="Times New Roman"/>
          <w:sz w:val="24"/>
          <w:szCs w:val="24"/>
        </w:rPr>
        <w:t>sulfate</w:t>
      </w:r>
      <w:proofErr w:type="spellEnd"/>
      <w:r w:rsidR="00DB1916" w:rsidRPr="00DB1916">
        <w:rPr>
          <w:rFonts w:ascii="Times New Roman" w:hAnsi="Times New Roman" w:cs="Times New Roman"/>
          <w:sz w:val="24"/>
          <w:szCs w:val="24"/>
        </w:rPr>
        <w:t xml:space="preserve"> esters (</w:t>
      </w:r>
      <w:r w:rsidR="00DB1916" w:rsidRPr="00F65CED">
        <w:rPr>
          <w:rFonts w:ascii="Times New Roman" w:hAnsi="Times New Roman" w:cs="Times New Roman"/>
          <w:sz w:val="24"/>
          <w:szCs w:val="24"/>
          <w:highlight w:val="yellow"/>
        </w:rPr>
        <w:t>Wikipedia</w:t>
      </w:r>
      <w:r w:rsidR="00DB1916" w:rsidRPr="00DB1916">
        <w:rPr>
          <w:rFonts w:ascii="Times New Roman" w:hAnsi="Times New Roman" w:cs="Times New Roman"/>
          <w:sz w:val="24"/>
          <w:szCs w:val="24"/>
        </w:rPr>
        <w:t>)</w:t>
      </w:r>
      <w:r w:rsidR="00B81BBD">
        <w:rPr>
          <w:rFonts w:ascii="Times New Roman" w:hAnsi="Times New Roman" w:cs="Times New Roman"/>
          <w:sz w:val="24"/>
          <w:szCs w:val="24"/>
        </w:rPr>
        <w:t xml:space="preserve">. AG </w:t>
      </w:r>
      <w:r w:rsidR="00F65CED">
        <w:rPr>
          <w:rFonts w:ascii="Times New Roman" w:hAnsi="Times New Roman" w:cs="Times New Roman"/>
          <w:sz w:val="24"/>
          <w:szCs w:val="24"/>
        </w:rPr>
        <w:t>b</w:t>
      </w:r>
      <w:r w:rsidR="00B81BBD" w:rsidRPr="00B81BBD">
        <w:rPr>
          <w:rFonts w:ascii="Times New Roman" w:hAnsi="Times New Roman" w:cs="Times New Roman"/>
          <w:sz w:val="24"/>
          <w:szCs w:val="24"/>
        </w:rPr>
        <w:t>reaks down starch and disaccharides to glucose (</w:t>
      </w:r>
      <w:proofErr w:type="spellStart"/>
      <w:r w:rsidR="00B81BBD" w:rsidRPr="00F65CED">
        <w:rPr>
          <w:rFonts w:ascii="Times New Roman" w:hAnsi="Times New Roman" w:cs="Times New Roman"/>
          <w:sz w:val="24"/>
          <w:szCs w:val="24"/>
          <w:highlight w:val="yellow"/>
        </w:rPr>
        <w:t>wikipedia</w:t>
      </w:r>
      <w:proofErr w:type="spellEnd"/>
      <w:r w:rsidR="00B81BBD" w:rsidRPr="00B81BBD">
        <w:rPr>
          <w:rFonts w:ascii="Times New Roman" w:hAnsi="Times New Roman" w:cs="Times New Roman"/>
          <w:sz w:val="24"/>
          <w:szCs w:val="24"/>
        </w:rPr>
        <w:t>)</w:t>
      </w:r>
      <w:r w:rsidR="00B81BBD">
        <w:rPr>
          <w:rFonts w:ascii="Times New Roman" w:hAnsi="Times New Roman" w:cs="Times New Roman"/>
          <w:sz w:val="24"/>
          <w:szCs w:val="24"/>
        </w:rPr>
        <w:t>. Xylanase b</w:t>
      </w:r>
      <w:r w:rsidR="00B81BBD" w:rsidRPr="00B81BBD">
        <w:rPr>
          <w:rFonts w:ascii="Times New Roman" w:hAnsi="Times New Roman" w:cs="Times New Roman"/>
          <w:sz w:val="24"/>
          <w:szCs w:val="24"/>
        </w:rPr>
        <w:t xml:space="preserve">reaks down hemicellulose, major components of plant cell walls </w:t>
      </w:r>
      <w:r w:rsidR="00B81BBD" w:rsidRPr="00B81BBD">
        <w:rPr>
          <w:rFonts w:ascii="Times New Roman" w:hAnsi="Times New Roman" w:cs="Times New Roman"/>
          <w:sz w:val="24"/>
          <w:szCs w:val="24"/>
        </w:rPr>
        <w:lastRenderedPageBreak/>
        <w:t>(</w:t>
      </w:r>
      <w:proofErr w:type="spellStart"/>
      <w:r w:rsidR="00B81BBD" w:rsidRPr="00F65CED">
        <w:rPr>
          <w:rFonts w:ascii="Times New Roman" w:hAnsi="Times New Roman" w:cs="Times New Roman"/>
          <w:sz w:val="24"/>
          <w:szCs w:val="24"/>
          <w:highlight w:val="yellow"/>
        </w:rPr>
        <w:t>wikipedia</w:t>
      </w:r>
      <w:proofErr w:type="spellEnd"/>
      <w:r w:rsidR="00B81BBD" w:rsidRPr="00B81BBD">
        <w:rPr>
          <w:rFonts w:ascii="Times New Roman" w:hAnsi="Times New Roman" w:cs="Times New Roman"/>
          <w:sz w:val="24"/>
          <w:szCs w:val="24"/>
        </w:rPr>
        <w:t>)</w:t>
      </w:r>
      <w:r w:rsidR="00B81BBD">
        <w:rPr>
          <w:rFonts w:ascii="Times New Roman" w:hAnsi="Times New Roman" w:cs="Times New Roman"/>
          <w:sz w:val="24"/>
          <w:szCs w:val="24"/>
        </w:rPr>
        <w:t>. Cellulase is a</w:t>
      </w:r>
      <w:r w:rsidR="00B81BBD" w:rsidRPr="00B81BBD">
        <w:rPr>
          <w:rFonts w:ascii="Times New Roman" w:hAnsi="Times New Roman" w:cs="Times New Roman"/>
          <w:sz w:val="24"/>
          <w:szCs w:val="24"/>
        </w:rPr>
        <w:t xml:space="preserve">ny of several enzymes produced chiefly by fungi, bacteria, and protozoans that </w:t>
      </w:r>
      <w:proofErr w:type="spellStart"/>
      <w:r w:rsidR="00B81BBD" w:rsidRPr="00B81BBD">
        <w:rPr>
          <w:rFonts w:ascii="Times New Roman" w:hAnsi="Times New Roman" w:cs="Times New Roman"/>
          <w:sz w:val="24"/>
          <w:szCs w:val="24"/>
        </w:rPr>
        <w:t>catalyze</w:t>
      </w:r>
      <w:proofErr w:type="spellEnd"/>
      <w:r w:rsidR="00B81BBD" w:rsidRPr="00B81BBD">
        <w:rPr>
          <w:rFonts w:ascii="Times New Roman" w:hAnsi="Times New Roman" w:cs="Times New Roman"/>
          <w:sz w:val="24"/>
          <w:szCs w:val="24"/>
        </w:rPr>
        <w:t xml:space="preserve"> </w:t>
      </w:r>
      <w:proofErr w:type="spellStart"/>
      <w:r w:rsidR="00B81BBD" w:rsidRPr="00B81BBD">
        <w:rPr>
          <w:rFonts w:ascii="Times New Roman" w:hAnsi="Times New Roman" w:cs="Times New Roman"/>
          <w:sz w:val="24"/>
          <w:szCs w:val="24"/>
        </w:rPr>
        <w:t>cellulolysis</w:t>
      </w:r>
      <w:proofErr w:type="spellEnd"/>
      <w:r w:rsidR="00B81BBD" w:rsidRPr="00B81BBD">
        <w:rPr>
          <w:rFonts w:ascii="Times New Roman" w:hAnsi="Times New Roman" w:cs="Times New Roman"/>
          <w:sz w:val="24"/>
          <w:szCs w:val="24"/>
        </w:rPr>
        <w:t xml:space="preserve">, the decomposition of cellulose and of some related polysaccharides. </w:t>
      </w:r>
      <w:r w:rsidR="00B81BBD" w:rsidRPr="00F65CED">
        <w:rPr>
          <w:rFonts w:ascii="Times New Roman" w:hAnsi="Times New Roman" w:cs="Times New Roman"/>
          <w:sz w:val="24"/>
          <w:szCs w:val="24"/>
          <w:highlight w:val="yellow"/>
        </w:rPr>
        <w:t>Wikipedia</w:t>
      </w:r>
      <w:r w:rsidR="00B81BBD" w:rsidRPr="00B81BBD">
        <w:rPr>
          <w:rFonts w:ascii="Times New Roman" w:hAnsi="Times New Roman" w:cs="Times New Roman"/>
          <w:sz w:val="24"/>
          <w:szCs w:val="24"/>
        </w:rPr>
        <w:t>.</w:t>
      </w:r>
    </w:p>
    <w:p w14:paraId="6B593863" w14:textId="034C70BF" w:rsidR="00A31121" w:rsidRDefault="000E0747" w:rsidP="0057044C">
      <w:pPr>
        <w:spacing w:line="480" w:lineRule="auto"/>
        <w:rPr>
          <w:rFonts w:ascii="Times New Roman" w:hAnsi="Times New Roman" w:cs="Times New Roman"/>
          <w:sz w:val="24"/>
          <w:szCs w:val="24"/>
        </w:rPr>
      </w:pPr>
      <w:commentRangeStart w:id="19"/>
      <w:r w:rsidRPr="00FE10E2">
        <w:rPr>
          <w:rFonts w:ascii="Times New Roman" w:hAnsi="Times New Roman" w:cs="Times New Roman"/>
          <w:sz w:val="24"/>
          <w:szCs w:val="24"/>
        </w:rPr>
        <w:t xml:space="preserve">Briefly, </w:t>
      </w:r>
      <w:commentRangeEnd w:id="19"/>
      <w:r w:rsidRPr="00FE10E2">
        <w:rPr>
          <w:rStyle w:val="CommentReference"/>
          <w:rFonts w:ascii="Times New Roman" w:hAnsi="Times New Roman" w:cs="Times New Roman"/>
          <w:sz w:val="24"/>
          <w:szCs w:val="24"/>
        </w:rPr>
        <w:commentReference w:id="19"/>
      </w:r>
      <w:r w:rsidR="00FE10E2">
        <w:rPr>
          <w:rFonts w:ascii="Times New Roman" w:hAnsi="Times New Roman" w:cs="Times New Roman"/>
          <w:sz w:val="24"/>
          <w:szCs w:val="24"/>
        </w:rPr>
        <w:t xml:space="preserve">enzymes were assayed using a microplate </w:t>
      </w:r>
      <w:proofErr w:type="spellStart"/>
      <w:r w:rsidR="00FE10E2">
        <w:rPr>
          <w:rFonts w:ascii="Times New Roman" w:hAnsi="Times New Roman" w:cs="Times New Roman"/>
          <w:sz w:val="24"/>
          <w:szCs w:val="24"/>
        </w:rPr>
        <w:t>fluorimetric</w:t>
      </w:r>
      <w:proofErr w:type="spellEnd"/>
      <w:r w:rsidR="00FE10E2">
        <w:rPr>
          <w:rFonts w:ascii="Times New Roman" w:hAnsi="Times New Roman" w:cs="Times New Roman"/>
          <w:sz w:val="24"/>
          <w:szCs w:val="24"/>
        </w:rPr>
        <w:t xml:space="preserve"> assay based on Marx, </w:t>
      </w:r>
      <w:proofErr w:type="gramStart"/>
      <w:r w:rsidR="00FE10E2">
        <w:rPr>
          <w:rFonts w:ascii="Times New Roman" w:hAnsi="Times New Roman" w:cs="Times New Roman"/>
          <w:sz w:val="24"/>
          <w:szCs w:val="24"/>
        </w:rPr>
        <w:t>Wood</w:t>
      </w:r>
      <w:proofErr w:type="gramEnd"/>
      <w:r w:rsidR="00FE10E2">
        <w:rPr>
          <w:rFonts w:ascii="Times New Roman" w:hAnsi="Times New Roman" w:cs="Times New Roman"/>
          <w:sz w:val="24"/>
          <w:szCs w:val="24"/>
        </w:rPr>
        <w:t xml:space="preserve"> and Jarvis (2001) and adjusted to tropical lowland soils by Turner and Romero (2007) and Turner (2010). </w:t>
      </w:r>
      <w:r w:rsidR="00A33B8A">
        <w:rPr>
          <w:rFonts w:ascii="Times New Roman" w:hAnsi="Times New Roman" w:cs="Times New Roman"/>
          <w:sz w:val="24"/>
          <w:szCs w:val="24"/>
        </w:rPr>
        <w:t xml:space="preserve">The substrates used were conjugates of the highly fluorescent compounds 4-methylumbelliferone (MUB) and 7-amino-methyl-coumarin (AMC). </w:t>
      </w:r>
      <w:r w:rsidR="00A33B8A" w:rsidRPr="00A33B8A">
        <w:rPr>
          <w:rFonts w:ascii="Times New Roman" w:hAnsi="Times New Roman" w:cs="Times New Roman"/>
          <w:sz w:val="24"/>
          <w:szCs w:val="24"/>
        </w:rPr>
        <w:t>All substrates</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were purchased from </w:t>
      </w:r>
      <w:proofErr w:type="spellStart"/>
      <w:r w:rsidR="00A33B8A" w:rsidRPr="00A33B8A">
        <w:rPr>
          <w:rFonts w:ascii="Times New Roman" w:hAnsi="Times New Roman" w:cs="Times New Roman"/>
          <w:sz w:val="24"/>
          <w:szCs w:val="24"/>
        </w:rPr>
        <w:t>Glycosynth</w:t>
      </w:r>
      <w:proofErr w:type="spellEnd"/>
      <w:r w:rsidR="00A33B8A" w:rsidRPr="00A33B8A">
        <w:rPr>
          <w:rFonts w:ascii="Times New Roman" w:hAnsi="Times New Roman" w:cs="Times New Roman"/>
          <w:sz w:val="24"/>
          <w:szCs w:val="24"/>
        </w:rPr>
        <w:t xml:space="preserve"> Ltd (Warrington,</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UK). Substrates were dissolved in 0.4% </w:t>
      </w:r>
      <w:proofErr w:type="spellStart"/>
      <w:r w:rsidR="00A33B8A" w:rsidRPr="00A33B8A">
        <w:rPr>
          <w:rFonts w:ascii="Times New Roman" w:hAnsi="Times New Roman" w:cs="Times New Roman"/>
          <w:sz w:val="24"/>
          <w:szCs w:val="24"/>
        </w:rPr>
        <w:t>methylcellosolve</w:t>
      </w:r>
      <w:proofErr w:type="spellEnd"/>
      <w:r w:rsidR="00A33B8A" w:rsidRPr="00A33B8A">
        <w:rPr>
          <w:rFonts w:ascii="Times New Roman" w:hAnsi="Times New Roman" w:cs="Times New Roman"/>
          <w:sz w:val="24"/>
          <w:szCs w:val="24"/>
        </w:rPr>
        <w:t xml:space="preserve"> (2-methoxyethanol;</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0.1% final concentration in the assay).</w:t>
      </w:r>
      <w:r w:rsidR="00A33B8A" w:rsidRPr="00A33B8A">
        <w:t xml:space="preserve"> </w:t>
      </w:r>
      <w:r w:rsidR="00A33B8A" w:rsidRPr="00A33B8A">
        <w:rPr>
          <w:rFonts w:ascii="Times New Roman" w:hAnsi="Times New Roman" w:cs="Times New Roman"/>
          <w:sz w:val="24"/>
          <w:szCs w:val="24"/>
        </w:rPr>
        <w:t>For each sample, soil suspensions</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were prepared in a 1:100 soil to water ratio (containing</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1 mM NaN</w:t>
      </w:r>
      <w:r w:rsidR="00A33B8A" w:rsidRPr="00A33B8A">
        <w:rPr>
          <w:rFonts w:ascii="Times New Roman" w:hAnsi="Times New Roman" w:cs="Times New Roman"/>
          <w:sz w:val="24"/>
          <w:szCs w:val="24"/>
          <w:vertAlign w:val="subscript"/>
        </w:rPr>
        <w:t>3</w:t>
      </w:r>
      <w:r w:rsidR="00A33B8A" w:rsidRPr="00A33B8A">
        <w:rPr>
          <w:rFonts w:ascii="Times New Roman" w:hAnsi="Times New Roman" w:cs="Times New Roman"/>
          <w:sz w:val="24"/>
          <w:szCs w:val="24"/>
        </w:rPr>
        <w:t xml:space="preserve"> to inhibit microbial activity) by stirring</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on a magnetic stir-plate for 15 min. Soil</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suspension (50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L</w:t>
      </w:r>
      <w:proofErr w:type="spellEnd"/>
      <w:r w:rsidR="00A33B8A" w:rsidRPr="00A33B8A">
        <w:rPr>
          <w:rFonts w:ascii="Times New Roman" w:hAnsi="Times New Roman" w:cs="Times New Roman"/>
          <w:sz w:val="24"/>
          <w:szCs w:val="24"/>
        </w:rPr>
        <w:t>) was then pipetted into wells on a</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micro-well plate (16 wells per substrate) containing</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100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L</w:t>
      </w:r>
      <w:proofErr w:type="spellEnd"/>
      <w:r w:rsidR="00A33B8A" w:rsidRPr="00A33B8A">
        <w:rPr>
          <w:rFonts w:ascii="Times New Roman" w:hAnsi="Times New Roman" w:cs="Times New Roman"/>
          <w:sz w:val="24"/>
          <w:szCs w:val="24"/>
        </w:rPr>
        <w:t xml:space="preserve"> of 200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M</w:t>
      </w:r>
      <w:proofErr w:type="spellEnd"/>
      <w:r w:rsidR="00A33B8A" w:rsidRPr="00A33B8A">
        <w:rPr>
          <w:rFonts w:ascii="Times New Roman" w:hAnsi="Times New Roman" w:cs="Times New Roman"/>
          <w:sz w:val="24"/>
          <w:szCs w:val="24"/>
        </w:rPr>
        <w:t xml:space="preserve"> substrate dissolved in deionized</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water and 50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L</w:t>
      </w:r>
      <w:proofErr w:type="spellEnd"/>
      <w:r w:rsidR="00A33B8A" w:rsidRPr="00A33B8A">
        <w:rPr>
          <w:rFonts w:ascii="Times New Roman" w:hAnsi="Times New Roman" w:cs="Times New Roman"/>
          <w:sz w:val="24"/>
          <w:szCs w:val="24"/>
        </w:rPr>
        <w:t xml:space="preserve"> of 200 mM sodium acetate–acetic</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acid buffer (pH 5.0). Final concentrations in the assay</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mixture were therefore 100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M</w:t>
      </w:r>
      <w:proofErr w:type="spellEnd"/>
      <w:r w:rsidR="00A33B8A" w:rsidRPr="00A33B8A">
        <w:rPr>
          <w:rFonts w:ascii="Times New Roman" w:hAnsi="Times New Roman" w:cs="Times New Roman"/>
          <w:sz w:val="24"/>
          <w:szCs w:val="24"/>
        </w:rPr>
        <w:t xml:space="preserve"> substrate and 50 mM</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buffer. Plates were incubated for 30 min at 26 </w:t>
      </w:r>
      <w:r w:rsidR="00A33B8A">
        <w:rPr>
          <w:rFonts w:ascii="Times New Roman" w:hAnsi="Times New Roman" w:cs="Times New Roman"/>
          <w:sz w:val="24"/>
          <w:szCs w:val="24"/>
        </w:rPr>
        <w:sym w:font="Symbol" w:char="F0B0"/>
      </w:r>
      <w:r w:rsidR="00A33B8A" w:rsidRPr="00A33B8A">
        <w:rPr>
          <w:rFonts w:ascii="Times New Roman" w:hAnsi="Times New Roman" w:cs="Times New Roman"/>
          <w:sz w:val="24"/>
          <w:szCs w:val="24"/>
        </w:rPr>
        <w:t>C to</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approximate the daytime temperature in the upper</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10 cm of soil in lowland forests in </w:t>
      </w:r>
      <w:r w:rsidR="00A33B8A">
        <w:rPr>
          <w:rFonts w:ascii="Times New Roman" w:hAnsi="Times New Roman" w:cs="Times New Roman"/>
          <w:sz w:val="24"/>
          <w:szCs w:val="24"/>
        </w:rPr>
        <w:t xml:space="preserve">central Panama </w:t>
      </w:r>
      <w:r w:rsidR="00A33B8A" w:rsidRPr="00A33B8A">
        <w:rPr>
          <w:rFonts w:ascii="Times New Roman" w:hAnsi="Times New Roman" w:cs="Times New Roman"/>
          <w:sz w:val="24"/>
          <w:szCs w:val="24"/>
        </w:rPr>
        <w:t>(</w:t>
      </w:r>
      <w:proofErr w:type="spellStart"/>
      <w:r w:rsidR="00A33B8A" w:rsidRPr="00A33B8A">
        <w:rPr>
          <w:rFonts w:ascii="Times New Roman" w:hAnsi="Times New Roman" w:cs="Times New Roman"/>
          <w:sz w:val="24"/>
          <w:szCs w:val="24"/>
        </w:rPr>
        <w:t>Marthews</w:t>
      </w:r>
      <w:proofErr w:type="spellEnd"/>
      <w:r w:rsidR="00A33B8A" w:rsidRPr="00A33B8A">
        <w:rPr>
          <w:rFonts w:ascii="Times New Roman" w:hAnsi="Times New Roman" w:cs="Times New Roman"/>
          <w:sz w:val="24"/>
          <w:szCs w:val="24"/>
        </w:rPr>
        <w:t xml:space="preserve"> et al. 2008). Incubation times were based on</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preliminary assays to assess the linearity of the reaction</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over time. The reaction was terminated by adding</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50 </w:t>
      </w:r>
      <w:proofErr w:type="spellStart"/>
      <w:r w:rsidR="00A33B8A">
        <w:rPr>
          <w:rFonts w:ascii="Times New Roman" w:hAnsi="Times New Roman" w:cs="Times New Roman"/>
          <w:sz w:val="24"/>
          <w:szCs w:val="24"/>
        </w:rPr>
        <w:t>μ</w:t>
      </w:r>
      <w:r w:rsidR="00A33B8A" w:rsidRPr="00A33B8A">
        <w:rPr>
          <w:rFonts w:ascii="Times New Roman" w:hAnsi="Times New Roman" w:cs="Times New Roman"/>
          <w:sz w:val="24"/>
          <w:szCs w:val="24"/>
        </w:rPr>
        <w:t>L</w:t>
      </w:r>
      <w:proofErr w:type="spellEnd"/>
      <w:r w:rsidR="00A33B8A" w:rsidRPr="00A33B8A">
        <w:rPr>
          <w:rFonts w:ascii="Times New Roman" w:hAnsi="Times New Roman" w:cs="Times New Roman"/>
          <w:sz w:val="24"/>
          <w:szCs w:val="24"/>
        </w:rPr>
        <w:t xml:space="preserve"> of 0.5 </w:t>
      </w:r>
      <w:proofErr w:type="spellStart"/>
      <w:r w:rsidR="00A33B8A" w:rsidRPr="00A33B8A">
        <w:rPr>
          <w:rFonts w:ascii="Times New Roman" w:hAnsi="Times New Roman" w:cs="Times New Roman"/>
          <w:sz w:val="24"/>
          <w:szCs w:val="24"/>
        </w:rPr>
        <w:t>MNaOH</w:t>
      </w:r>
      <w:proofErr w:type="spellEnd"/>
      <w:r w:rsidR="00A33B8A" w:rsidRPr="00A33B8A">
        <w:rPr>
          <w:rFonts w:ascii="Times New Roman" w:hAnsi="Times New Roman" w:cs="Times New Roman"/>
          <w:sz w:val="24"/>
          <w:szCs w:val="24"/>
        </w:rPr>
        <w:t xml:space="preserve"> (final solution pH</w:t>
      </w:r>
      <w:r w:rsidR="00A33B8A">
        <w:rPr>
          <w:rFonts w:ascii="Times New Roman" w:hAnsi="Times New Roman" w:cs="Times New Roman"/>
          <w:sz w:val="24"/>
          <w:szCs w:val="24"/>
        </w:rPr>
        <w:t>&gt;</w:t>
      </w:r>
      <w:r w:rsidR="00A33B8A" w:rsidRPr="00A33B8A">
        <w:rPr>
          <w:rFonts w:ascii="Times New Roman" w:hAnsi="Times New Roman" w:cs="Times New Roman"/>
          <w:sz w:val="24"/>
          <w:szCs w:val="24"/>
        </w:rPr>
        <w:t>11) and the</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fluorescence determined immediately on a </w:t>
      </w:r>
      <w:proofErr w:type="spellStart"/>
      <w:r w:rsidR="00A33B8A" w:rsidRPr="00A33B8A">
        <w:rPr>
          <w:rFonts w:ascii="Times New Roman" w:hAnsi="Times New Roman" w:cs="Times New Roman"/>
          <w:sz w:val="24"/>
          <w:szCs w:val="24"/>
        </w:rPr>
        <w:t>FLUOstar</w:t>
      </w:r>
      <w:proofErr w:type="spellEnd"/>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Optima multi-detection plate reader (BMG Labtech,</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Offenburg, Germany), with excitation at 360 nm and</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emission at 460 nm. Control wells were prepared for</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each substrate and contained substrate, buffer, and</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1 mM NaN</w:t>
      </w:r>
      <w:r w:rsidR="00A33B8A" w:rsidRPr="00A33B8A">
        <w:rPr>
          <w:rFonts w:ascii="Times New Roman" w:hAnsi="Times New Roman" w:cs="Times New Roman"/>
          <w:sz w:val="24"/>
          <w:szCs w:val="24"/>
          <w:vertAlign w:val="subscript"/>
        </w:rPr>
        <w:t>3</w:t>
      </w:r>
      <w:r w:rsidR="00A33B8A" w:rsidRPr="00A33B8A">
        <w:rPr>
          <w:rFonts w:ascii="Times New Roman" w:hAnsi="Times New Roman" w:cs="Times New Roman"/>
          <w:sz w:val="24"/>
          <w:szCs w:val="24"/>
        </w:rPr>
        <w:t xml:space="preserve"> (no soil suspension). Blank wells contained</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soil suspension and buffer only (no substrate).</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Standard wells contained buffer, 1 nmol methylumbelliferone</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(MU), and either soil suspension or 1 mM</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NaN</w:t>
      </w:r>
      <w:r w:rsidR="00A33B8A" w:rsidRPr="00A33B8A">
        <w:rPr>
          <w:rFonts w:ascii="Times New Roman" w:hAnsi="Times New Roman" w:cs="Times New Roman"/>
          <w:sz w:val="24"/>
          <w:szCs w:val="24"/>
          <w:vertAlign w:val="subscript"/>
        </w:rPr>
        <w:t>3</w:t>
      </w:r>
      <w:r w:rsidR="00A33B8A" w:rsidRPr="00A33B8A">
        <w:rPr>
          <w:rFonts w:ascii="Times New Roman" w:hAnsi="Times New Roman" w:cs="Times New Roman"/>
          <w:sz w:val="24"/>
          <w:szCs w:val="24"/>
        </w:rPr>
        <w:t xml:space="preserve"> to account for the reduction of fluorescence in the</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presence of soil (quenching). Standard curves showed</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 xml:space="preserve">that </w:t>
      </w:r>
      <w:r w:rsidR="00A33B8A" w:rsidRPr="00A33B8A">
        <w:rPr>
          <w:rFonts w:ascii="Times New Roman" w:hAnsi="Times New Roman" w:cs="Times New Roman"/>
          <w:sz w:val="24"/>
          <w:szCs w:val="24"/>
        </w:rPr>
        <w:lastRenderedPageBreak/>
        <w:t>fluorescence was linear to at least 2 nmol MU</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under these assay conditions. All enzyme activities are</w:t>
      </w:r>
      <w:r w:rsidR="00A33B8A">
        <w:rPr>
          <w:rFonts w:ascii="Times New Roman" w:hAnsi="Times New Roman" w:cs="Times New Roman"/>
          <w:sz w:val="24"/>
          <w:szCs w:val="24"/>
        </w:rPr>
        <w:t xml:space="preserve"> </w:t>
      </w:r>
      <w:r w:rsidR="00A33B8A" w:rsidRPr="00A33B8A">
        <w:rPr>
          <w:rFonts w:ascii="Times New Roman" w:hAnsi="Times New Roman" w:cs="Times New Roman"/>
          <w:sz w:val="24"/>
          <w:szCs w:val="24"/>
        </w:rPr>
        <w:t>expressed as nmol MU g</w:t>
      </w:r>
      <w:r w:rsidR="00A33B8A" w:rsidRPr="00A33B8A">
        <w:rPr>
          <w:rFonts w:ascii="Times New Roman" w:hAnsi="Times New Roman" w:cs="Times New Roman"/>
          <w:sz w:val="24"/>
          <w:szCs w:val="24"/>
          <w:vertAlign w:val="superscript"/>
        </w:rPr>
        <w:t>-1</w:t>
      </w:r>
      <w:r w:rsidR="00A33B8A" w:rsidRPr="00A33B8A">
        <w:rPr>
          <w:rFonts w:ascii="Times New Roman" w:hAnsi="Times New Roman" w:cs="Times New Roman"/>
          <w:sz w:val="24"/>
          <w:szCs w:val="24"/>
        </w:rPr>
        <w:t xml:space="preserve"> soil (dry weight) min</w:t>
      </w:r>
      <w:r w:rsidR="00A33B8A" w:rsidRPr="00A33B8A">
        <w:rPr>
          <w:rFonts w:ascii="Times New Roman" w:hAnsi="Times New Roman" w:cs="Times New Roman"/>
          <w:sz w:val="24"/>
          <w:szCs w:val="24"/>
          <w:vertAlign w:val="superscript"/>
        </w:rPr>
        <w:t>-1</w:t>
      </w:r>
      <w:r w:rsidR="00A33B8A" w:rsidRPr="00A33B8A">
        <w:rPr>
          <w:rFonts w:ascii="Times New Roman" w:hAnsi="Times New Roman" w:cs="Times New Roman"/>
          <w:sz w:val="24"/>
          <w:szCs w:val="24"/>
        </w:rPr>
        <w:t>.</w:t>
      </w:r>
      <w:r w:rsidR="008701FA">
        <w:rPr>
          <w:rFonts w:ascii="Times New Roman" w:hAnsi="Times New Roman" w:cs="Times New Roman"/>
          <w:sz w:val="24"/>
          <w:szCs w:val="24"/>
        </w:rPr>
        <w:t xml:space="preserve"> </w:t>
      </w:r>
      <w:r w:rsidR="00A31121" w:rsidRPr="005B40AC">
        <w:rPr>
          <w:rFonts w:ascii="Times New Roman" w:hAnsi="Times New Roman" w:cs="Times New Roman"/>
          <w:sz w:val="24"/>
          <w:szCs w:val="24"/>
        </w:rPr>
        <w:t xml:space="preserve">Soil enzyme C:N ratios were calculated as </w:t>
      </w:r>
      <w:bookmarkStart w:id="20" w:name="_Hlk15563469"/>
      <w:r w:rsidR="00A31121" w:rsidRPr="005B40AC">
        <w:rPr>
          <w:rFonts w:ascii="Times New Roman" w:hAnsi="Times New Roman" w:cs="Times New Roman"/>
          <w:sz w:val="24"/>
          <w:szCs w:val="24"/>
        </w:rPr>
        <w:t xml:space="preserve">β-glucosidase (BG)/ N-acetyl </w:t>
      </w:r>
      <w:proofErr w:type="spellStart"/>
      <w:r w:rsidR="00A31121" w:rsidRPr="005B40AC">
        <w:rPr>
          <w:rFonts w:ascii="Times New Roman" w:hAnsi="Times New Roman" w:cs="Times New Roman"/>
          <w:sz w:val="24"/>
          <w:szCs w:val="24"/>
        </w:rPr>
        <w:t>glucosaminidase</w:t>
      </w:r>
      <w:proofErr w:type="spellEnd"/>
      <w:r w:rsidR="00A31121" w:rsidRPr="005B40AC">
        <w:rPr>
          <w:rFonts w:ascii="Times New Roman" w:hAnsi="Times New Roman" w:cs="Times New Roman"/>
          <w:sz w:val="24"/>
          <w:szCs w:val="24"/>
        </w:rPr>
        <w:t xml:space="preserve"> (NAG), C:P as BG/MUP5, N:P as NAG/MUP5</w:t>
      </w:r>
      <w:r w:rsidR="00BF7B47" w:rsidRPr="005B40AC">
        <w:rPr>
          <w:rFonts w:ascii="Times New Roman" w:hAnsi="Times New Roman" w:cs="Times New Roman"/>
          <w:sz w:val="24"/>
          <w:szCs w:val="24"/>
        </w:rPr>
        <w:t>, C:S is BG/S, N:S is NAG/</w:t>
      </w:r>
      <w:proofErr w:type="gramStart"/>
      <w:r w:rsidR="00BF7B47" w:rsidRPr="005B40AC">
        <w:rPr>
          <w:rFonts w:ascii="Times New Roman" w:hAnsi="Times New Roman" w:cs="Times New Roman"/>
          <w:sz w:val="24"/>
          <w:szCs w:val="24"/>
        </w:rPr>
        <w:t>S,  P</w:t>
      </w:r>
      <w:proofErr w:type="gramEnd"/>
      <w:r w:rsidR="00BF7B47" w:rsidRPr="005B40AC">
        <w:rPr>
          <w:rFonts w:ascii="Times New Roman" w:hAnsi="Times New Roman" w:cs="Times New Roman"/>
          <w:sz w:val="24"/>
          <w:szCs w:val="24"/>
        </w:rPr>
        <w:t>:S is MUP/S</w:t>
      </w:r>
      <w:bookmarkEnd w:id="20"/>
      <w:r w:rsidR="008701FA">
        <w:rPr>
          <w:rFonts w:ascii="Times New Roman" w:hAnsi="Times New Roman" w:cs="Times New Roman"/>
          <w:sz w:val="24"/>
          <w:szCs w:val="24"/>
        </w:rPr>
        <w:t>.</w:t>
      </w:r>
    </w:p>
    <w:p w14:paraId="51ADCB7A" w14:textId="6A005999" w:rsidR="005A513E" w:rsidRPr="002E3CAD" w:rsidRDefault="001B092B" w:rsidP="00F46210">
      <w:pPr>
        <w:pStyle w:val="Heading2"/>
        <w:rPr>
          <w:lang w:val="en-GB"/>
        </w:rPr>
      </w:pPr>
      <w:r w:rsidRPr="002E3CAD">
        <w:rPr>
          <w:lang w:val="en-GB"/>
        </w:rPr>
        <w:t>Soil CO</w:t>
      </w:r>
      <w:r w:rsidRPr="002E3CAD">
        <w:rPr>
          <w:vertAlign w:val="subscript"/>
          <w:lang w:val="en-GB"/>
        </w:rPr>
        <w:t>2</w:t>
      </w:r>
      <w:r w:rsidRPr="002E3CAD">
        <w:rPr>
          <w:lang w:val="en-GB"/>
        </w:rPr>
        <w:t xml:space="preserve"> fluxes</w:t>
      </w:r>
    </w:p>
    <w:p w14:paraId="4632B0A3" w14:textId="351A7E27" w:rsidR="005A513E" w:rsidRPr="005A513E" w:rsidRDefault="005A513E" w:rsidP="0057044C">
      <w:pPr>
        <w:spacing w:line="480" w:lineRule="auto"/>
        <w:rPr>
          <w:rFonts w:ascii="Times New Roman" w:hAnsi="Times New Roman" w:cs="Times New Roman"/>
          <w:sz w:val="24"/>
          <w:szCs w:val="24"/>
        </w:rPr>
      </w:pPr>
      <w:r w:rsidRPr="005A513E">
        <w:rPr>
          <w:rFonts w:ascii="Times New Roman" w:hAnsi="Times New Roman" w:cs="Times New Roman"/>
          <w:sz w:val="24"/>
          <w:szCs w:val="24"/>
        </w:rPr>
        <w:t>Soil CO</w:t>
      </w:r>
      <w:r w:rsidRPr="005A513E">
        <w:rPr>
          <w:rFonts w:ascii="Times New Roman" w:hAnsi="Times New Roman" w:cs="Times New Roman"/>
          <w:sz w:val="24"/>
          <w:szCs w:val="24"/>
          <w:vertAlign w:val="subscript"/>
        </w:rPr>
        <w:t>2</w:t>
      </w:r>
      <w:r w:rsidRPr="005A513E">
        <w:rPr>
          <w:rFonts w:ascii="Times New Roman" w:hAnsi="Times New Roman" w:cs="Times New Roman"/>
          <w:sz w:val="24"/>
          <w:szCs w:val="24"/>
        </w:rPr>
        <w:t xml:space="preserve"> flux measurements were conducted on </w:t>
      </w:r>
      <w:r w:rsidR="002E3CAD">
        <w:rPr>
          <w:rFonts w:ascii="Times New Roman" w:hAnsi="Times New Roman" w:cs="Times New Roman"/>
          <w:sz w:val="24"/>
          <w:szCs w:val="24"/>
        </w:rPr>
        <w:t xml:space="preserve">three locations per each of </w:t>
      </w:r>
      <w:r w:rsidRPr="005A513E">
        <w:rPr>
          <w:rFonts w:ascii="Times New Roman" w:hAnsi="Times New Roman" w:cs="Times New Roman"/>
          <w:sz w:val="24"/>
          <w:szCs w:val="24"/>
        </w:rPr>
        <w:t xml:space="preserve">22 </w:t>
      </w:r>
      <w:r w:rsidR="002E3CAD">
        <w:rPr>
          <w:rFonts w:ascii="Times New Roman" w:hAnsi="Times New Roman" w:cs="Times New Roman"/>
          <w:sz w:val="24"/>
          <w:szCs w:val="24"/>
        </w:rPr>
        <w:t xml:space="preserve">fertilization </w:t>
      </w:r>
      <w:r w:rsidRPr="005A513E">
        <w:rPr>
          <w:rFonts w:ascii="Times New Roman" w:hAnsi="Times New Roman" w:cs="Times New Roman"/>
          <w:sz w:val="24"/>
          <w:szCs w:val="24"/>
        </w:rPr>
        <w:t xml:space="preserve">plots using an infrared gas </w:t>
      </w:r>
      <w:proofErr w:type="spellStart"/>
      <w:r w:rsidRPr="005A513E">
        <w:rPr>
          <w:rFonts w:ascii="Times New Roman" w:hAnsi="Times New Roman" w:cs="Times New Roman"/>
          <w:sz w:val="24"/>
          <w:szCs w:val="24"/>
        </w:rPr>
        <w:t>analyzer</w:t>
      </w:r>
      <w:proofErr w:type="spellEnd"/>
      <w:r w:rsidRPr="005A513E">
        <w:rPr>
          <w:rFonts w:ascii="Times New Roman" w:hAnsi="Times New Roman" w:cs="Times New Roman"/>
          <w:sz w:val="24"/>
          <w:szCs w:val="24"/>
        </w:rPr>
        <w:t xml:space="preserve"> (LI-8100, Li-Cor Biosciences, Lincoln, Nebraska).</w:t>
      </w:r>
      <w:r>
        <w:rPr>
          <w:rFonts w:ascii="Times New Roman" w:hAnsi="Times New Roman" w:cs="Times New Roman"/>
          <w:sz w:val="24"/>
          <w:szCs w:val="24"/>
        </w:rPr>
        <w:t xml:space="preserve"> Measurements were made on t</w:t>
      </w:r>
      <w:r w:rsidRPr="005A513E">
        <w:rPr>
          <w:rFonts w:ascii="Times New Roman" w:hAnsi="Times New Roman" w:cs="Times New Roman"/>
          <w:sz w:val="24"/>
          <w:szCs w:val="24"/>
        </w:rPr>
        <w:t xml:space="preserve">hree PVC rings </w:t>
      </w:r>
      <w:r>
        <w:rPr>
          <w:rFonts w:ascii="Times New Roman" w:hAnsi="Times New Roman" w:cs="Times New Roman"/>
          <w:sz w:val="24"/>
          <w:szCs w:val="24"/>
        </w:rPr>
        <w:t>(</w:t>
      </w:r>
      <w:r w:rsidRPr="005A513E">
        <w:rPr>
          <w:rFonts w:ascii="Times New Roman" w:hAnsi="Times New Roman" w:cs="Times New Roman"/>
          <w:sz w:val="24"/>
          <w:szCs w:val="24"/>
        </w:rPr>
        <w:t xml:space="preserve">20 cm </w:t>
      </w:r>
      <w:r>
        <w:rPr>
          <w:rFonts w:ascii="Times New Roman" w:hAnsi="Times New Roman" w:cs="Times New Roman"/>
          <w:sz w:val="24"/>
          <w:szCs w:val="24"/>
        </w:rPr>
        <w:sym w:font="Symbol" w:char="F0C6"/>
      </w:r>
      <w:r>
        <w:rPr>
          <w:rFonts w:ascii="Times New Roman" w:hAnsi="Times New Roman" w:cs="Times New Roman"/>
          <w:sz w:val="24"/>
          <w:szCs w:val="24"/>
        </w:rPr>
        <w:t xml:space="preserve">, </w:t>
      </w:r>
      <w:r w:rsidRPr="005A513E">
        <w:rPr>
          <w:rFonts w:ascii="Times New Roman" w:hAnsi="Times New Roman" w:cs="Times New Roman"/>
          <w:sz w:val="24"/>
          <w:szCs w:val="24"/>
        </w:rPr>
        <w:t xml:space="preserve">5 cm </w:t>
      </w:r>
      <w:r>
        <w:rPr>
          <w:rFonts w:ascii="Times New Roman" w:hAnsi="Times New Roman" w:cs="Times New Roman"/>
          <w:sz w:val="24"/>
          <w:szCs w:val="24"/>
        </w:rPr>
        <w:t>tall)</w:t>
      </w:r>
      <w:r w:rsidRPr="005A513E">
        <w:rPr>
          <w:rFonts w:ascii="Times New Roman" w:hAnsi="Times New Roman" w:cs="Times New Roman"/>
          <w:sz w:val="24"/>
          <w:szCs w:val="24"/>
        </w:rPr>
        <w:t xml:space="preserve"> </w:t>
      </w:r>
      <w:r>
        <w:rPr>
          <w:rFonts w:ascii="Times New Roman" w:hAnsi="Times New Roman" w:cs="Times New Roman"/>
          <w:sz w:val="24"/>
          <w:szCs w:val="24"/>
        </w:rPr>
        <w:t>per plot, inserted</w:t>
      </w:r>
      <w:r w:rsidRPr="005A513E">
        <w:rPr>
          <w:rFonts w:ascii="Times New Roman" w:hAnsi="Times New Roman" w:cs="Times New Roman"/>
          <w:sz w:val="24"/>
          <w:szCs w:val="24"/>
        </w:rPr>
        <w:t xml:space="preserve"> in the soil at least </w:t>
      </w:r>
      <w:r>
        <w:rPr>
          <w:rFonts w:ascii="Times New Roman" w:hAnsi="Times New Roman" w:cs="Times New Roman"/>
          <w:sz w:val="24"/>
          <w:szCs w:val="24"/>
        </w:rPr>
        <w:t>two</w:t>
      </w:r>
      <w:r w:rsidRPr="005A513E">
        <w:rPr>
          <w:rFonts w:ascii="Times New Roman" w:hAnsi="Times New Roman" w:cs="Times New Roman"/>
          <w:sz w:val="24"/>
          <w:szCs w:val="24"/>
        </w:rPr>
        <w:t xml:space="preserve"> weeks before measur</w:t>
      </w:r>
      <w:r>
        <w:rPr>
          <w:rFonts w:ascii="Times New Roman" w:hAnsi="Times New Roman" w:cs="Times New Roman"/>
          <w:sz w:val="24"/>
          <w:szCs w:val="24"/>
        </w:rPr>
        <w:t>e</w:t>
      </w:r>
      <w:r w:rsidRPr="005A513E">
        <w:rPr>
          <w:rFonts w:ascii="Times New Roman" w:hAnsi="Times New Roman" w:cs="Times New Roman"/>
          <w:sz w:val="24"/>
          <w:szCs w:val="24"/>
        </w:rPr>
        <w:t xml:space="preserve">ments. Volumetric water content was measured </w:t>
      </w:r>
      <w:r>
        <w:rPr>
          <w:rFonts w:ascii="Times New Roman" w:hAnsi="Times New Roman" w:cs="Times New Roman"/>
          <w:sz w:val="24"/>
          <w:szCs w:val="24"/>
        </w:rPr>
        <w:t xml:space="preserve">with time-domain reflectometry (TDR) </w:t>
      </w:r>
      <w:r w:rsidRPr="005A513E">
        <w:rPr>
          <w:rFonts w:ascii="Times New Roman" w:hAnsi="Times New Roman" w:cs="Times New Roman"/>
          <w:sz w:val="24"/>
          <w:szCs w:val="24"/>
        </w:rPr>
        <w:t>(GS1 soil moisture sensor, Decagon devices), and soil temperature</w:t>
      </w:r>
      <w:r>
        <w:rPr>
          <w:rFonts w:ascii="Times New Roman" w:hAnsi="Times New Roman" w:cs="Times New Roman"/>
          <w:sz w:val="24"/>
          <w:szCs w:val="24"/>
        </w:rPr>
        <w:t xml:space="preserve"> to 5 cm depth</w:t>
      </w:r>
      <w:r w:rsidRPr="005A513E">
        <w:rPr>
          <w:rFonts w:ascii="Times New Roman" w:hAnsi="Times New Roman" w:cs="Times New Roman"/>
          <w:sz w:val="24"/>
          <w:szCs w:val="24"/>
        </w:rPr>
        <w:t>, for each CO</w:t>
      </w:r>
      <w:r w:rsidRPr="005A513E">
        <w:rPr>
          <w:rFonts w:ascii="Times New Roman" w:hAnsi="Times New Roman" w:cs="Times New Roman"/>
          <w:sz w:val="24"/>
          <w:szCs w:val="24"/>
          <w:vertAlign w:val="subscript"/>
        </w:rPr>
        <w:t>2</w:t>
      </w:r>
      <w:r w:rsidRPr="005A513E">
        <w:rPr>
          <w:rFonts w:ascii="Times New Roman" w:hAnsi="Times New Roman" w:cs="Times New Roman"/>
          <w:sz w:val="24"/>
          <w:szCs w:val="24"/>
        </w:rPr>
        <w:t xml:space="preserve"> flux reading. Three consecutive readings were taken per collar and averaged.</w:t>
      </w:r>
      <w:r w:rsidR="007A1E92">
        <w:rPr>
          <w:rFonts w:ascii="Times New Roman" w:hAnsi="Times New Roman" w:cs="Times New Roman"/>
          <w:sz w:val="24"/>
          <w:szCs w:val="24"/>
        </w:rPr>
        <w:t xml:space="preserve"> </w:t>
      </w:r>
      <w:r w:rsidRPr="005A513E">
        <w:rPr>
          <w:rFonts w:ascii="Times New Roman" w:hAnsi="Times New Roman" w:cs="Times New Roman"/>
          <w:sz w:val="24"/>
          <w:szCs w:val="24"/>
        </w:rPr>
        <w:t xml:space="preserve">  </w:t>
      </w:r>
      <w:r w:rsidR="00F46210">
        <w:rPr>
          <w:rFonts w:ascii="Times New Roman" w:hAnsi="Times New Roman" w:cs="Times New Roman"/>
          <w:sz w:val="24"/>
          <w:szCs w:val="24"/>
        </w:rPr>
        <w:t xml:space="preserve">We took a first set of measurements </w:t>
      </w:r>
      <w:r w:rsidR="00F46210" w:rsidRPr="005A513E">
        <w:rPr>
          <w:rFonts w:ascii="Times New Roman" w:hAnsi="Times New Roman" w:cs="Times New Roman"/>
          <w:sz w:val="24"/>
          <w:szCs w:val="24"/>
        </w:rPr>
        <w:t>on April 23-24, 2017</w:t>
      </w:r>
      <w:r w:rsidR="00F46210">
        <w:rPr>
          <w:rFonts w:ascii="Times New Roman" w:hAnsi="Times New Roman" w:cs="Times New Roman"/>
          <w:sz w:val="24"/>
          <w:szCs w:val="24"/>
        </w:rPr>
        <w:t xml:space="preserve">, six months after the last fertilization </w:t>
      </w:r>
      <w:r w:rsidR="00F46210" w:rsidRPr="005A513E">
        <w:rPr>
          <w:rFonts w:ascii="Times New Roman" w:hAnsi="Times New Roman" w:cs="Times New Roman"/>
          <w:sz w:val="24"/>
          <w:szCs w:val="24"/>
        </w:rPr>
        <w:t>(</w:t>
      </w:r>
      <w:r w:rsidR="00F46210">
        <w:rPr>
          <w:rFonts w:ascii="Times New Roman" w:hAnsi="Times New Roman" w:cs="Times New Roman"/>
          <w:sz w:val="24"/>
          <w:szCs w:val="24"/>
        </w:rPr>
        <w:t>“</w:t>
      </w:r>
      <w:r w:rsidR="00F46210" w:rsidRPr="005A513E">
        <w:rPr>
          <w:rFonts w:ascii="Times New Roman" w:hAnsi="Times New Roman" w:cs="Times New Roman"/>
          <w:sz w:val="24"/>
          <w:szCs w:val="24"/>
        </w:rPr>
        <w:t>pre-fert</w:t>
      </w:r>
      <w:r w:rsidR="00F46210">
        <w:rPr>
          <w:rFonts w:ascii="Times New Roman" w:hAnsi="Times New Roman" w:cs="Times New Roman"/>
          <w:sz w:val="24"/>
          <w:szCs w:val="24"/>
        </w:rPr>
        <w:t xml:space="preserve">ilization </w:t>
      </w:r>
      <w:r w:rsidR="00F46210" w:rsidRPr="005A513E">
        <w:rPr>
          <w:rFonts w:ascii="Times New Roman" w:hAnsi="Times New Roman" w:cs="Times New Roman"/>
          <w:sz w:val="24"/>
          <w:szCs w:val="24"/>
        </w:rPr>
        <w:t>measurements</w:t>
      </w:r>
      <w:r w:rsidR="00F46210">
        <w:rPr>
          <w:rFonts w:ascii="Times New Roman" w:hAnsi="Times New Roman" w:cs="Times New Roman"/>
          <w:sz w:val="24"/>
          <w:szCs w:val="24"/>
        </w:rPr>
        <w:t>”</w:t>
      </w:r>
      <w:r w:rsidR="00F46210" w:rsidRPr="005A513E">
        <w:rPr>
          <w:rFonts w:ascii="Times New Roman" w:hAnsi="Times New Roman" w:cs="Times New Roman"/>
          <w:sz w:val="24"/>
          <w:szCs w:val="24"/>
        </w:rPr>
        <w:t>)</w:t>
      </w:r>
      <w:r w:rsidR="00F46210">
        <w:rPr>
          <w:rFonts w:ascii="Times New Roman" w:hAnsi="Times New Roman" w:cs="Times New Roman"/>
          <w:sz w:val="24"/>
          <w:szCs w:val="24"/>
        </w:rPr>
        <w:t xml:space="preserve">. </w:t>
      </w:r>
      <w:r w:rsidRPr="005A513E">
        <w:rPr>
          <w:rFonts w:ascii="Times New Roman" w:hAnsi="Times New Roman" w:cs="Times New Roman"/>
          <w:sz w:val="24"/>
          <w:szCs w:val="24"/>
        </w:rPr>
        <w:t>On April 25th we applied one of the bi-yearly fertilization doses, and re-measured soil CO</w:t>
      </w:r>
      <w:r w:rsidRPr="005A513E">
        <w:rPr>
          <w:rFonts w:ascii="Times New Roman" w:hAnsi="Times New Roman" w:cs="Times New Roman"/>
          <w:sz w:val="24"/>
          <w:szCs w:val="24"/>
          <w:vertAlign w:val="subscript"/>
        </w:rPr>
        <w:t>2</w:t>
      </w:r>
      <w:r w:rsidRPr="005A513E">
        <w:rPr>
          <w:rFonts w:ascii="Times New Roman" w:hAnsi="Times New Roman" w:cs="Times New Roman"/>
          <w:sz w:val="24"/>
          <w:szCs w:val="24"/>
        </w:rPr>
        <w:t xml:space="preserve"> fluxes 24 h, 72 h, 9 d and 3.6 months after this fertilization event.</w:t>
      </w:r>
      <w:r w:rsidR="007A1E92">
        <w:rPr>
          <w:rFonts w:ascii="Times New Roman" w:hAnsi="Times New Roman" w:cs="Times New Roman"/>
          <w:sz w:val="24"/>
          <w:szCs w:val="24"/>
        </w:rPr>
        <w:t xml:space="preserve"> Overall, we made </w:t>
      </w:r>
      <w:r w:rsidR="007A1E92">
        <w:rPr>
          <w:rFonts w:ascii="Times New Roman" w:hAnsi="Times New Roman" w:cs="Times New Roman"/>
          <w:sz w:val="24"/>
          <w:szCs w:val="24"/>
        </w:rPr>
        <w:sym w:font="Symbol" w:char="F07E"/>
      </w:r>
      <w:r w:rsidR="007A1E92">
        <w:rPr>
          <w:rFonts w:ascii="Times New Roman" w:hAnsi="Times New Roman" w:cs="Times New Roman"/>
          <w:sz w:val="24"/>
          <w:szCs w:val="24"/>
        </w:rPr>
        <w:t>200 soil CO</w:t>
      </w:r>
      <w:r w:rsidR="007A1E92" w:rsidRPr="007A1E92">
        <w:rPr>
          <w:rFonts w:ascii="Times New Roman" w:hAnsi="Times New Roman" w:cs="Times New Roman"/>
          <w:sz w:val="24"/>
          <w:szCs w:val="24"/>
          <w:vertAlign w:val="subscript"/>
        </w:rPr>
        <w:t>2</w:t>
      </w:r>
      <w:r w:rsidR="007A1E92">
        <w:rPr>
          <w:rFonts w:ascii="Times New Roman" w:hAnsi="Times New Roman" w:cs="Times New Roman"/>
          <w:sz w:val="24"/>
          <w:szCs w:val="24"/>
        </w:rPr>
        <w:t xml:space="preserve"> flux readings per each of the five measurement campaigns, for a total of 1000 soil CO</w:t>
      </w:r>
      <w:r w:rsidR="007A1E92" w:rsidRPr="007A1E92">
        <w:rPr>
          <w:rFonts w:ascii="Times New Roman" w:hAnsi="Times New Roman" w:cs="Times New Roman"/>
          <w:sz w:val="24"/>
          <w:szCs w:val="24"/>
          <w:vertAlign w:val="subscript"/>
        </w:rPr>
        <w:t>2</w:t>
      </w:r>
      <w:r w:rsidR="007A1E92">
        <w:rPr>
          <w:rFonts w:ascii="Times New Roman" w:hAnsi="Times New Roman" w:cs="Times New Roman"/>
          <w:sz w:val="24"/>
          <w:szCs w:val="24"/>
        </w:rPr>
        <w:t xml:space="preserve"> flux measurements.</w:t>
      </w:r>
      <w:r w:rsidRPr="005A513E">
        <w:rPr>
          <w:rFonts w:ascii="Times New Roman" w:hAnsi="Times New Roman" w:cs="Times New Roman"/>
          <w:sz w:val="24"/>
          <w:szCs w:val="24"/>
        </w:rPr>
        <w:t xml:space="preserve"> </w:t>
      </w:r>
      <w:r w:rsidR="00F46210" w:rsidRPr="00F46210">
        <w:rPr>
          <w:rFonts w:ascii="Times New Roman" w:hAnsi="Times New Roman" w:cs="Times New Roman"/>
          <w:sz w:val="24"/>
          <w:szCs w:val="24"/>
          <w:highlight w:val="yellow"/>
        </w:rPr>
        <w:t>A set of s</w:t>
      </w:r>
      <w:r w:rsidRPr="00F46210">
        <w:rPr>
          <w:rFonts w:ascii="Times New Roman" w:hAnsi="Times New Roman" w:cs="Times New Roman"/>
          <w:sz w:val="24"/>
          <w:szCs w:val="24"/>
          <w:highlight w:val="yellow"/>
        </w:rPr>
        <w:t xml:space="preserve">oil samples were collected (0-10 cm) for the determination of nitrate and ammonium concentrations with </w:t>
      </w:r>
      <w:proofErr w:type="spellStart"/>
      <w:r w:rsidRPr="00F46210">
        <w:rPr>
          <w:rFonts w:ascii="Times New Roman" w:hAnsi="Times New Roman" w:cs="Times New Roman"/>
          <w:sz w:val="24"/>
          <w:szCs w:val="24"/>
          <w:highlight w:val="yellow"/>
        </w:rPr>
        <w:t>KCl</w:t>
      </w:r>
      <w:proofErr w:type="spellEnd"/>
      <w:r w:rsidRPr="00F46210">
        <w:rPr>
          <w:rFonts w:ascii="Times New Roman" w:hAnsi="Times New Roman" w:cs="Times New Roman"/>
          <w:sz w:val="24"/>
          <w:szCs w:val="24"/>
          <w:highlight w:val="yellow"/>
        </w:rPr>
        <w:t xml:space="preserve"> extraction and spectrophotometry, and for instantaneously bioavailable phosphate with </w:t>
      </w:r>
      <w:proofErr w:type="spellStart"/>
      <w:r w:rsidRPr="00F46210">
        <w:rPr>
          <w:rFonts w:ascii="Times New Roman" w:hAnsi="Times New Roman" w:cs="Times New Roman"/>
          <w:sz w:val="24"/>
          <w:szCs w:val="24"/>
          <w:highlight w:val="yellow"/>
        </w:rPr>
        <w:t>Mehlich</w:t>
      </w:r>
      <w:proofErr w:type="spellEnd"/>
      <w:r w:rsidRPr="00F46210">
        <w:rPr>
          <w:rFonts w:ascii="Times New Roman" w:hAnsi="Times New Roman" w:cs="Times New Roman"/>
          <w:sz w:val="24"/>
          <w:szCs w:val="24"/>
          <w:highlight w:val="yellow"/>
        </w:rPr>
        <w:t>-III</w:t>
      </w:r>
      <w:r w:rsidRPr="005A513E">
        <w:rPr>
          <w:rFonts w:ascii="Times New Roman" w:hAnsi="Times New Roman" w:cs="Times New Roman"/>
          <w:sz w:val="24"/>
          <w:szCs w:val="24"/>
        </w:rPr>
        <w:t>.</w:t>
      </w:r>
    </w:p>
    <w:p w14:paraId="78F910B0" w14:textId="539DE4A4" w:rsidR="0054297E" w:rsidRPr="000018DC" w:rsidRDefault="00C810C0" w:rsidP="0039728E">
      <w:pPr>
        <w:pStyle w:val="Heading2"/>
        <w:rPr>
          <w:lang w:val="en-GB"/>
        </w:rPr>
      </w:pPr>
      <w:r w:rsidRPr="000018DC">
        <w:rPr>
          <w:lang w:val="en-GB"/>
        </w:rPr>
        <w:t>Statistical analyses</w:t>
      </w:r>
    </w:p>
    <w:p w14:paraId="62C9E900" w14:textId="19F73FAA" w:rsidR="002E3CAD" w:rsidRDefault="0066655B" w:rsidP="002E3CA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for fertil</w:t>
      </w:r>
      <w:r w:rsidR="00297E04">
        <w:rPr>
          <w:rFonts w:ascii="Times New Roman" w:hAnsi="Times New Roman" w:cs="Times New Roman"/>
          <w:sz w:val="24"/>
          <w:szCs w:val="24"/>
        </w:rPr>
        <w:t>ization</w:t>
      </w:r>
      <w:r>
        <w:rPr>
          <w:rFonts w:ascii="Times New Roman" w:hAnsi="Times New Roman" w:cs="Times New Roman"/>
          <w:sz w:val="24"/>
          <w:szCs w:val="24"/>
        </w:rPr>
        <w:t xml:space="preserve"> effects on </w:t>
      </w:r>
      <w:r w:rsidR="00297E04">
        <w:rPr>
          <w:rFonts w:ascii="Times New Roman" w:hAnsi="Times New Roman" w:cs="Times New Roman"/>
          <w:sz w:val="24"/>
          <w:szCs w:val="24"/>
        </w:rPr>
        <w:t xml:space="preserve">soil chemical </w:t>
      </w:r>
      <w:r>
        <w:rPr>
          <w:rFonts w:ascii="Times New Roman" w:hAnsi="Times New Roman" w:cs="Times New Roman"/>
          <w:sz w:val="24"/>
          <w:szCs w:val="24"/>
        </w:rPr>
        <w:t>variables</w:t>
      </w:r>
      <w:r w:rsidR="00C73F78">
        <w:rPr>
          <w:rFonts w:ascii="Times New Roman" w:hAnsi="Times New Roman" w:cs="Times New Roman"/>
          <w:sz w:val="24"/>
          <w:szCs w:val="24"/>
        </w:rPr>
        <w:t xml:space="preserve"> and soil respiration, </w:t>
      </w:r>
      <w:r>
        <w:rPr>
          <w:rFonts w:ascii="Times New Roman" w:hAnsi="Times New Roman" w:cs="Times New Roman"/>
          <w:sz w:val="24"/>
          <w:szCs w:val="24"/>
        </w:rPr>
        <w:t xml:space="preserve">we used one-way </w:t>
      </w:r>
      <w:r w:rsidR="002E797A">
        <w:rPr>
          <w:rFonts w:ascii="Times New Roman" w:hAnsi="Times New Roman" w:cs="Times New Roman"/>
          <w:sz w:val="24"/>
          <w:szCs w:val="24"/>
        </w:rPr>
        <w:t>analysis of variance (</w:t>
      </w:r>
      <w:r>
        <w:rPr>
          <w:rFonts w:ascii="Times New Roman" w:hAnsi="Times New Roman" w:cs="Times New Roman"/>
          <w:sz w:val="24"/>
          <w:szCs w:val="24"/>
        </w:rPr>
        <w:t>ANOVA</w:t>
      </w:r>
      <w:r w:rsidR="002E797A">
        <w:rPr>
          <w:rFonts w:ascii="Times New Roman" w:hAnsi="Times New Roman" w:cs="Times New Roman"/>
          <w:sz w:val="24"/>
          <w:szCs w:val="24"/>
        </w:rPr>
        <w:t>)</w:t>
      </w:r>
      <w:r w:rsidR="003820CD">
        <w:rPr>
          <w:rFonts w:ascii="Times New Roman" w:hAnsi="Times New Roman" w:cs="Times New Roman"/>
          <w:sz w:val="24"/>
          <w:szCs w:val="24"/>
        </w:rPr>
        <w:t>, after checking that the data met normality and homogeneity of variances assumptions</w:t>
      </w:r>
      <w:r w:rsidR="00173435">
        <w:rPr>
          <w:rFonts w:ascii="Times New Roman" w:hAnsi="Times New Roman" w:cs="Times New Roman"/>
          <w:sz w:val="24"/>
          <w:szCs w:val="24"/>
        </w:rPr>
        <w:t xml:space="preserve">, using Shapiro-Wilk and </w:t>
      </w:r>
      <w:proofErr w:type="spellStart"/>
      <w:r w:rsidR="00173435">
        <w:rPr>
          <w:rFonts w:ascii="Times New Roman" w:hAnsi="Times New Roman" w:cs="Times New Roman"/>
          <w:sz w:val="24"/>
          <w:szCs w:val="24"/>
        </w:rPr>
        <w:t>Levene’s</w:t>
      </w:r>
      <w:proofErr w:type="spellEnd"/>
      <w:r w:rsidR="00173435">
        <w:rPr>
          <w:rFonts w:ascii="Times New Roman" w:hAnsi="Times New Roman" w:cs="Times New Roman"/>
          <w:sz w:val="24"/>
          <w:szCs w:val="24"/>
        </w:rPr>
        <w:t xml:space="preserve"> tests respectively, together with visual examination of plots of the residuals (q-q plots)</w:t>
      </w:r>
      <w:r w:rsidR="00297E04">
        <w:rPr>
          <w:rFonts w:ascii="Times New Roman" w:hAnsi="Times New Roman" w:cs="Times New Roman"/>
          <w:sz w:val="24"/>
          <w:szCs w:val="24"/>
        </w:rPr>
        <w:t xml:space="preserve"> (Table 2)</w:t>
      </w:r>
      <w:r>
        <w:rPr>
          <w:rFonts w:ascii="Times New Roman" w:hAnsi="Times New Roman" w:cs="Times New Roman"/>
          <w:sz w:val="24"/>
          <w:szCs w:val="24"/>
        </w:rPr>
        <w:t>.</w:t>
      </w:r>
      <w:r w:rsidR="00C73F78">
        <w:rPr>
          <w:rFonts w:ascii="Times New Roman" w:hAnsi="Times New Roman" w:cs="Times New Roman"/>
          <w:sz w:val="24"/>
          <w:szCs w:val="24"/>
        </w:rPr>
        <w:t xml:space="preserve"> </w:t>
      </w:r>
      <w:commentRangeStart w:id="21"/>
      <w:r w:rsidR="00C73F78">
        <w:rPr>
          <w:rFonts w:ascii="Times New Roman" w:hAnsi="Times New Roman" w:cs="Times New Roman"/>
          <w:sz w:val="24"/>
          <w:szCs w:val="24"/>
        </w:rPr>
        <w:t xml:space="preserve">In the case of soil respiration, we did separate ANOVAs for each of the five measurement periods. </w:t>
      </w:r>
      <w:commentRangeEnd w:id="21"/>
      <w:r w:rsidR="0097408F">
        <w:rPr>
          <w:rStyle w:val="CommentReference"/>
        </w:rPr>
        <w:commentReference w:id="21"/>
      </w:r>
      <w:r w:rsidRPr="0066655B">
        <w:rPr>
          <w:rFonts w:ascii="Times New Roman" w:hAnsi="Times New Roman" w:cs="Times New Roman"/>
          <w:sz w:val="24"/>
          <w:szCs w:val="24"/>
        </w:rPr>
        <w:t xml:space="preserve">Where </w:t>
      </w:r>
      <w:r w:rsidRPr="0066655B">
        <w:rPr>
          <w:rFonts w:ascii="Times New Roman" w:hAnsi="Times New Roman" w:cs="Times New Roman"/>
          <w:sz w:val="24"/>
          <w:szCs w:val="24"/>
        </w:rPr>
        <w:lastRenderedPageBreak/>
        <w:t xml:space="preserve">significant effects of </w:t>
      </w:r>
      <w:r>
        <w:rPr>
          <w:rFonts w:ascii="Times New Roman" w:hAnsi="Times New Roman" w:cs="Times New Roman"/>
          <w:sz w:val="24"/>
          <w:szCs w:val="24"/>
        </w:rPr>
        <w:t xml:space="preserve">fertilization were </w:t>
      </w:r>
      <w:r w:rsidRPr="0066655B">
        <w:rPr>
          <w:rFonts w:ascii="Times New Roman" w:hAnsi="Times New Roman" w:cs="Times New Roman"/>
          <w:sz w:val="24"/>
          <w:szCs w:val="24"/>
        </w:rPr>
        <w:t>found</w:t>
      </w:r>
      <w:r w:rsidR="00173435" w:rsidRPr="00173435">
        <w:rPr>
          <w:rFonts w:ascii="Times New Roman" w:hAnsi="Times New Roman" w:cs="Times New Roman"/>
          <w:sz w:val="24"/>
          <w:szCs w:val="24"/>
        </w:rPr>
        <w:t xml:space="preserve"> </w:t>
      </w:r>
      <w:r w:rsidR="00173435">
        <w:rPr>
          <w:rFonts w:ascii="Times New Roman" w:hAnsi="Times New Roman" w:cs="Times New Roman"/>
          <w:sz w:val="24"/>
          <w:szCs w:val="24"/>
        </w:rPr>
        <w:t>(</w:t>
      </w:r>
      <w:r w:rsidR="00173435" w:rsidRPr="0066655B">
        <w:rPr>
          <w:rFonts w:ascii="Times New Roman" w:hAnsi="Times New Roman" w:cs="Times New Roman"/>
          <w:sz w:val="24"/>
          <w:szCs w:val="24"/>
        </w:rPr>
        <w:t>at p= 0.05</w:t>
      </w:r>
      <w:r w:rsidR="00173435">
        <w:rPr>
          <w:rFonts w:ascii="Times New Roman" w:hAnsi="Times New Roman" w:cs="Times New Roman"/>
          <w:sz w:val="24"/>
          <w:szCs w:val="24"/>
        </w:rPr>
        <w:t>)</w:t>
      </w:r>
      <w:r w:rsidRPr="0066655B">
        <w:rPr>
          <w:rFonts w:ascii="Times New Roman" w:hAnsi="Times New Roman" w:cs="Times New Roman"/>
          <w:sz w:val="24"/>
          <w:szCs w:val="24"/>
        </w:rPr>
        <w:t xml:space="preserve">, differences </w:t>
      </w:r>
      <w:r w:rsidR="00173435">
        <w:rPr>
          <w:rFonts w:ascii="Times New Roman" w:hAnsi="Times New Roman" w:cs="Times New Roman"/>
          <w:sz w:val="24"/>
          <w:szCs w:val="24"/>
        </w:rPr>
        <w:t xml:space="preserve">between treatment levels and the control were tested with </w:t>
      </w:r>
      <w:proofErr w:type="spellStart"/>
      <w:r w:rsidR="00173435">
        <w:rPr>
          <w:rFonts w:ascii="Times New Roman" w:hAnsi="Times New Roman" w:cs="Times New Roman"/>
          <w:sz w:val="24"/>
          <w:szCs w:val="24"/>
        </w:rPr>
        <w:t>Dunnet’s</w:t>
      </w:r>
      <w:proofErr w:type="spellEnd"/>
      <w:r w:rsidR="00173435">
        <w:rPr>
          <w:rFonts w:ascii="Times New Roman" w:hAnsi="Times New Roman" w:cs="Times New Roman"/>
          <w:sz w:val="24"/>
          <w:szCs w:val="24"/>
        </w:rPr>
        <w:t xml:space="preserve"> tests. </w:t>
      </w:r>
      <w:r w:rsidR="00487B61">
        <w:rPr>
          <w:rFonts w:ascii="Times New Roman" w:hAnsi="Times New Roman" w:cs="Times New Roman"/>
          <w:sz w:val="24"/>
          <w:szCs w:val="24"/>
        </w:rPr>
        <w:t>T</w:t>
      </w:r>
      <w:r w:rsidR="00A25D87">
        <w:rPr>
          <w:rFonts w:ascii="Times New Roman" w:hAnsi="Times New Roman" w:cs="Times New Roman"/>
          <w:sz w:val="24"/>
          <w:szCs w:val="24"/>
        </w:rPr>
        <w:t>here</w:t>
      </w:r>
      <w:r w:rsidR="001B092B" w:rsidRPr="004522B7">
        <w:rPr>
          <w:rFonts w:ascii="Times New Roman" w:hAnsi="Times New Roman" w:cs="Times New Roman"/>
          <w:sz w:val="24"/>
          <w:szCs w:val="24"/>
        </w:rPr>
        <w:t xml:space="preserve"> </w:t>
      </w:r>
      <w:r w:rsidR="002E3CAD">
        <w:rPr>
          <w:rFonts w:ascii="Times New Roman" w:hAnsi="Times New Roman" w:cs="Times New Roman"/>
          <w:sz w:val="24"/>
          <w:szCs w:val="24"/>
        </w:rPr>
        <w:t>was</w:t>
      </w:r>
      <w:r w:rsidR="001B092B" w:rsidRPr="004522B7">
        <w:rPr>
          <w:rFonts w:ascii="Times New Roman" w:hAnsi="Times New Roman" w:cs="Times New Roman"/>
          <w:sz w:val="24"/>
          <w:szCs w:val="24"/>
        </w:rPr>
        <w:t xml:space="preserve"> </w:t>
      </w:r>
      <w:r w:rsidR="001B092B">
        <w:rPr>
          <w:rFonts w:ascii="Times New Roman" w:hAnsi="Times New Roman" w:cs="Times New Roman"/>
          <w:sz w:val="24"/>
          <w:szCs w:val="24"/>
        </w:rPr>
        <w:t xml:space="preserve">a high within-treatment variation in </w:t>
      </w:r>
      <w:r w:rsidR="00C73F78">
        <w:rPr>
          <w:rFonts w:ascii="Times New Roman" w:hAnsi="Times New Roman" w:cs="Times New Roman"/>
          <w:sz w:val="24"/>
          <w:szCs w:val="24"/>
        </w:rPr>
        <w:t>most</w:t>
      </w:r>
      <w:r w:rsidR="001B092B">
        <w:rPr>
          <w:rFonts w:ascii="Times New Roman" w:hAnsi="Times New Roman" w:cs="Times New Roman"/>
          <w:sz w:val="24"/>
          <w:szCs w:val="24"/>
        </w:rPr>
        <w:t xml:space="preserve"> of the variables measured</w:t>
      </w:r>
      <w:r w:rsidR="00487B61">
        <w:rPr>
          <w:rFonts w:ascii="Times New Roman" w:hAnsi="Times New Roman" w:cs="Times New Roman"/>
          <w:sz w:val="24"/>
          <w:szCs w:val="24"/>
        </w:rPr>
        <w:t xml:space="preserve">, so to test for fertilization effects on </w:t>
      </w:r>
      <w:r w:rsidR="00297E04">
        <w:rPr>
          <w:rFonts w:ascii="Times New Roman" w:hAnsi="Times New Roman" w:cs="Times New Roman"/>
          <w:sz w:val="24"/>
          <w:szCs w:val="24"/>
        </w:rPr>
        <w:t>biological response variables, such as microbial biomass</w:t>
      </w:r>
      <w:r w:rsidR="00C73F78">
        <w:rPr>
          <w:rFonts w:ascii="Times New Roman" w:hAnsi="Times New Roman" w:cs="Times New Roman"/>
          <w:sz w:val="24"/>
          <w:szCs w:val="24"/>
        </w:rPr>
        <w:t xml:space="preserve"> and </w:t>
      </w:r>
      <w:r w:rsidR="00297E04">
        <w:rPr>
          <w:rFonts w:ascii="Times New Roman" w:hAnsi="Times New Roman" w:cs="Times New Roman"/>
          <w:sz w:val="24"/>
          <w:szCs w:val="24"/>
        </w:rPr>
        <w:t xml:space="preserve">enzyme activity, we </w:t>
      </w:r>
      <w:r w:rsidR="007347FF">
        <w:rPr>
          <w:rFonts w:ascii="Times New Roman" w:hAnsi="Times New Roman" w:cs="Times New Roman"/>
          <w:sz w:val="24"/>
          <w:szCs w:val="24"/>
        </w:rPr>
        <w:t xml:space="preserve">used </w:t>
      </w:r>
      <w:r w:rsidR="002E797A">
        <w:rPr>
          <w:rFonts w:ascii="Times New Roman" w:hAnsi="Times New Roman" w:cs="Times New Roman"/>
          <w:sz w:val="24"/>
          <w:szCs w:val="24"/>
        </w:rPr>
        <w:t xml:space="preserve">two-way </w:t>
      </w:r>
      <w:r w:rsidR="00CC67F2">
        <w:rPr>
          <w:rFonts w:ascii="Times New Roman" w:hAnsi="Times New Roman" w:cs="Times New Roman"/>
          <w:sz w:val="24"/>
          <w:szCs w:val="24"/>
        </w:rPr>
        <w:t>ANOVA</w:t>
      </w:r>
      <w:r w:rsidR="00C73F78">
        <w:rPr>
          <w:rFonts w:ascii="Times New Roman" w:hAnsi="Times New Roman" w:cs="Times New Roman"/>
          <w:sz w:val="24"/>
          <w:szCs w:val="24"/>
        </w:rPr>
        <w:t>s which</w:t>
      </w:r>
      <w:r w:rsidR="00392A76">
        <w:rPr>
          <w:rFonts w:ascii="Times New Roman" w:hAnsi="Times New Roman" w:cs="Times New Roman"/>
          <w:sz w:val="24"/>
          <w:szCs w:val="24"/>
        </w:rPr>
        <w:t xml:space="preserve"> included main effects </w:t>
      </w:r>
      <w:r w:rsidR="00E86905">
        <w:rPr>
          <w:rFonts w:ascii="Times New Roman" w:hAnsi="Times New Roman" w:cs="Times New Roman"/>
          <w:sz w:val="24"/>
          <w:szCs w:val="24"/>
        </w:rPr>
        <w:t>for</w:t>
      </w:r>
      <w:r w:rsidR="00392A76">
        <w:rPr>
          <w:rFonts w:ascii="Times New Roman" w:hAnsi="Times New Roman" w:cs="Times New Roman"/>
          <w:sz w:val="24"/>
          <w:szCs w:val="24"/>
        </w:rPr>
        <w:t xml:space="preserve"> </w:t>
      </w:r>
      <w:r w:rsidR="007347FF">
        <w:rPr>
          <w:rFonts w:ascii="Times New Roman" w:hAnsi="Times New Roman" w:cs="Times New Roman"/>
          <w:sz w:val="24"/>
          <w:szCs w:val="24"/>
        </w:rPr>
        <w:t>N</w:t>
      </w:r>
      <w:r w:rsidR="00E86905">
        <w:rPr>
          <w:rFonts w:ascii="Times New Roman" w:hAnsi="Times New Roman" w:cs="Times New Roman"/>
          <w:sz w:val="24"/>
          <w:szCs w:val="24"/>
        </w:rPr>
        <w:t xml:space="preserve"> and P</w:t>
      </w:r>
      <w:r w:rsidR="007347FF">
        <w:rPr>
          <w:rFonts w:ascii="Times New Roman" w:hAnsi="Times New Roman" w:cs="Times New Roman"/>
          <w:sz w:val="24"/>
          <w:szCs w:val="24"/>
        </w:rPr>
        <w:t xml:space="preserve"> addition and their int</w:t>
      </w:r>
      <w:commentRangeStart w:id="22"/>
      <w:r w:rsidR="007347FF">
        <w:rPr>
          <w:rFonts w:ascii="Times New Roman" w:hAnsi="Times New Roman" w:cs="Times New Roman"/>
          <w:sz w:val="24"/>
          <w:szCs w:val="24"/>
        </w:rPr>
        <w:t>eraction</w:t>
      </w:r>
      <w:commentRangeEnd w:id="22"/>
      <w:r w:rsidR="007347FF">
        <w:rPr>
          <w:rStyle w:val="CommentReference"/>
        </w:rPr>
        <w:commentReference w:id="22"/>
      </w:r>
      <w:r w:rsidR="002E797A">
        <w:rPr>
          <w:rFonts w:ascii="Times New Roman" w:hAnsi="Times New Roman" w:cs="Times New Roman"/>
          <w:sz w:val="24"/>
          <w:szCs w:val="24"/>
        </w:rPr>
        <w:t xml:space="preserve"> (Winer 1971, Wright et al. 2011,</w:t>
      </w:r>
      <w:r w:rsidR="00392A76">
        <w:rPr>
          <w:rFonts w:ascii="Times New Roman" w:hAnsi="Times New Roman" w:cs="Times New Roman"/>
          <w:sz w:val="24"/>
          <w:szCs w:val="24"/>
        </w:rPr>
        <w:t xml:space="preserve"> Wurzburger et al. 2015)</w:t>
      </w:r>
      <w:r w:rsidR="00487B61">
        <w:rPr>
          <w:rFonts w:ascii="Times New Roman" w:hAnsi="Times New Roman" w:cs="Times New Roman"/>
          <w:sz w:val="24"/>
          <w:szCs w:val="24"/>
        </w:rPr>
        <w:t xml:space="preserve">. </w:t>
      </w:r>
      <w:r w:rsidR="0027044A">
        <w:rPr>
          <w:rFonts w:ascii="Times New Roman" w:hAnsi="Times New Roman" w:cs="Times New Roman"/>
          <w:sz w:val="24"/>
          <w:szCs w:val="24"/>
        </w:rPr>
        <w:t xml:space="preserve">Normality and homogeneity of variances assumptions were checked by visual inspection of </w:t>
      </w:r>
      <w:r w:rsidR="00C73F78">
        <w:rPr>
          <w:rFonts w:ascii="Times New Roman" w:hAnsi="Times New Roman" w:cs="Times New Roman"/>
          <w:sz w:val="24"/>
          <w:szCs w:val="24"/>
        </w:rPr>
        <w:t xml:space="preserve">plots of the </w:t>
      </w:r>
      <w:r w:rsidR="0027044A">
        <w:rPr>
          <w:rFonts w:ascii="Times New Roman" w:hAnsi="Times New Roman" w:cs="Times New Roman"/>
          <w:sz w:val="24"/>
          <w:szCs w:val="24"/>
        </w:rPr>
        <w:t xml:space="preserve">residuals. </w:t>
      </w:r>
      <w:r w:rsidR="00A04AEF" w:rsidRPr="00C61DD2">
        <w:rPr>
          <w:rFonts w:ascii="Times New Roman" w:hAnsi="Times New Roman" w:cs="Times New Roman"/>
          <w:sz w:val="24"/>
          <w:szCs w:val="24"/>
          <w:highlight w:val="yellow"/>
        </w:rPr>
        <w:t>Although this type of analysis precludes determining differences between a treatment level and the control,</w:t>
      </w:r>
      <w:r w:rsidR="00C61DD2">
        <w:rPr>
          <w:rFonts w:ascii="Times New Roman" w:hAnsi="Times New Roman" w:cs="Times New Roman"/>
          <w:sz w:val="24"/>
          <w:szCs w:val="24"/>
          <w:highlight w:val="yellow"/>
        </w:rPr>
        <w:t xml:space="preserve"> in the case of biological response variables</w:t>
      </w:r>
      <w:r w:rsidR="00C61DD2" w:rsidRPr="00C61DD2">
        <w:rPr>
          <w:rFonts w:ascii="Times New Roman" w:hAnsi="Times New Roman" w:cs="Times New Roman"/>
          <w:sz w:val="24"/>
          <w:szCs w:val="24"/>
          <w:highlight w:val="yellow"/>
        </w:rPr>
        <w:t xml:space="preserve"> we</w:t>
      </w:r>
      <w:r w:rsidR="00A04AEF" w:rsidRPr="00C61DD2">
        <w:rPr>
          <w:rFonts w:ascii="Times New Roman" w:hAnsi="Times New Roman" w:cs="Times New Roman"/>
          <w:sz w:val="24"/>
          <w:szCs w:val="24"/>
          <w:highlight w:val="yellow"/>
        </w:rPr>
        <w:t xml:space="preserve"> were more interested in</w:t>
      </w:r>
      <w:r w:rsidR="00C61DD2" w:rsidRPr="00C61DD2">
        <w:rPr>
          <w:rFonts w:ascii="Times New Roman" w:hAnsi="Times New Roman" w:cs="Times New Roman"/>
          <w:sz w:val="24"/>
          <w:szCs w:val="24"/>
          <w:highlight w:val="yellow"/>
        </w:rPr>
        <w:t xml:space="preserve"> </w:t>
      </w:r>
      <w:r w:rsidR="00C61DD2">
        <w:rPr>
          <w:rFonts w:ascii="Times New Roman" w:hAnsi="Times New Roman" w:cs="Times New Roman"/>
          <w:sz w:val="24"/>
          <w:szCs w:val="24"/>
          <w:highlight w:val="yellow"/>
        </w:rPr>
        <w:t xml:space="preserve">looking at possible </w:t>
      </w:r>
      <w:r w:rsidR="00C61DD2" w:rsidRPr="00C61DD2">
        <w:rPr>
          <w:rFonts w:ascii="Times New Roman" w:hAnsi="Times New Roman" w:cs="Times New Roman"/>
          <w:sz w:val="24"/>
          <w:szCs w:val="24"/>
          <w:highlight w:val="yellow"/>
        </w:rPr>
        <w:t>main effects of</w:t>
      </w:r>
      <w:r w:rsidR="00C61DD2">
        <w:rPr>
          <w:rFonts w:ascii="Times New Roman" w:hAnsi="Times New Roman" w:cs="Times New Roman"/>
          <w:sz w:val="24"/>
          <w:szCs w:val="24"/>
          <w:highlight w:val="yellow"/>
        </w:rPr>
        <w:t xml:space="preserve"> the</w:t>
      </w:r>
      <w:r w:rsidR="00C61DD2" w:rsidRPr="00C61DD2">
        <w:rPr>
          <w:rFonts w:ascii="Times New Roman" w:hAnsi="Times New Roman" w:cs="Times New Roman"/>
          <w:sz w:val="24"/>
          <w:szCs w:val="24"/>
          <w:highlight w:val="yellow"/>
        </w:rPr>
        <w:t xml:space="preserve"> fertilization treatments.</w:t>
      </w:r>
      <w:r w:rsidR="00A04AEF">
        <w:rPr>
          <w:rFonts w:ascii="Times New Roman" w:hAnsi="Times New Roman" w:cs="Times New Roman"/>
          <w:sz w:val="24"/>
          <w:szCs w:val="24"/>
        </w:rPr>
        <w:t xml:space="preserve">  </w:t>
      </w:r>
      <w:r w:rsidR="00A04AEF" w:rsidRPr="00A04AEF">
        <w:rPr>
          <w:rFonts w:ascii="Times New Roman" w:hAnsi="Times New Roman" w:cs="Times New Roman"/>
          <w:sz w:val="24"/>
          <w:szCs w:val="24"/>
          <w:highlight w:val="yellow"/>
        </w:rPr>
        <w:t xml:space="preserve">Homogeneity of variances assumptions were checked with </w:t>
      </w:r>
      <w:proofErr w:type="spellStart"/>
      <w:r w:rsidR="00A04AEF" w:rsidRPr="00A04AEF">
        <w:rPr>
          <w:rFonts w:ascii="Times New Roman" w:hAnsi="Times New Roman" w:cs="Times New Roman"/>
          <w:sz w:val="24"/>
          <w:szCs w:val="24"/>
          <w:highlight w:val="yellow"/>
        </w:rPr>
        <w:t>xyz</w:t>
      </w:r>
      <w:proofErr w:type="spellEnd"/>
      <w:r w:rsidR="00A04AEF" w:rsidRPr="00A04AEF">
        <w:rPr>
          <w:rFonts w:ascii="Times New Roman" w:hAnsi="Times New Roman" w:cs="Times New Roman"/>
          <w:sz w:val="24"/>
          <w:szCs w:val="24"/>
          <w:highlight w:val="yellow"/>
        </w:rPr>
        <w:t>.</w:t>
      </w:r>
      <w:r w:rsidR="00A04AEF">
        <w:rPr>
          <w:rFonts w:ascii="Times New Roman" w:hAnsi="Times New Roman" w:cs="Times New Roman"/>
          <w:sz w:val="24"/>
          <w:szCs w:val="24"/>
        </w:rPr>
        <w:t xml:space="preserve"> </w:t>
      </w:r>
      <w:r w:rsidR="002E3CAD" w:rsidRPr="00CB16E6">
        <w:rPr>
          <w:rFonts w:ascii="Times New Roman" w:hAnsi="Times New Roman" w:cs="Times New Roman"/>
          <w:sz w:val="24"/>
          <w:szCs w:val="24"/>
        </w:rPr>
        <w:t>Data were analysed with</w:t>
      </w:r>
      <w:r w:rsidR="002E3CAD">
        <w:rPr>
          <w:rFonts w:ascii="Times New Roman" w:hAnsi="Times New Roman" w:cs="Times New Roman"/>
          <w:sz w:val="24"/>
          <w:szCs w:val="24"/>
        </w:rPr>
        <w:t xml:space="preserve"> </w:t>
      </w:r>
      <w:r w:rsidR="00392A76">
        <w:rPr>
          <w:rFonts w:ascii="Times New Roman" w:hAnsi="Times New Roman" w:cs="Times New Roman"/>
          <w:sz w:val="24"/>
          <w:szCs w:val="24"/>
        </w:rPr>
        <w:t xml:space="preserve">the program </w:t>
      </w:r>
      <w:r w:rsidR="002E3CAD">
        <w:rPr>
          <w:rFonts w:ascii="Times New Roman" w:hAnsi="Times New Roman" w:cs="Times New Roman"/>
          <w:sz w:val="24"/>
          <w:szCs w:val="24"/>
        </w:rPr>
        <w:t>R</w:t>
      </w:r>
      <w:r w:rsidR="002E3CAD" w:rsidRPr="00CB16E6">
        <w:rPr>
          <w:rFonts w:ascii="Times New Roman" w:hAnsi="Times New Roman" w:cs="Times New Roman"/>
          <w:sz w:val="24"/>
          <w:szCs w:val="24"/>
        </w:rPr>
        <w:t xml:space="preserve"> (r-project.org). </w:t>
      </w:r>
    </w:p>
    <w:p w14:paraId="0602171E" w14:textId="77777777" w:rsidR="00A94BB6" w:rsidRPr="00CB16E6" w:rsidRDefault="00A94BB6" w:rsidP="0057044C">
      <w:pPr>
        <w:pStyle w:val="Heading1"/>
        <w:spacing w:line="480" w:lineRule="auto"/>
        <w:rPr>
          <w:rFonts w:ascii="Times New Roman" w:hAnsi="Times New Roman" w:cs="Times New Roman"/>
          <w:sz w:val="24"/>
          <w:szCs w:val="24"/>
        </w:rPr>
      </w:pPr>
      <w:r w:rsidRPr="00CB16E6">
        <w:rPr>
          <w:rFonts w:ascii="Times New Roman" w:hAnsi="Times New Roman" w:cs="Times New Roman"/>
          <w:sz w:val="24"/>
          <w:szCs w:val="24"/>
        </w:rPr>
        <w:t>Results</w:t>
      </w:r>
    </w:p>
    <w:p w14:paraId="48C43B6E" w14:textId="6042F716" w:rsidR="00E91340" w:rsidRPr="00465B6E" w:rsidRDefault="00E91340" w:rsidP="0039728E">
      <w:pPr>
        <w:pStyle w:val="Heading2"/>
        <w:rPr>
          <w:lang w:val="en-GB"/>
        </w:rPr>
      </w:pPr>
      <w:r w:rsidRPr="00465B6E">
        <w:rPr>
          <w:lang w:val="en-GB"/>
        </w:rPr>
        <w:t xml:space="preserve">Soil pH, </w:t>
      </w:r>
      <w:r w:rsidR="00AC41BE" w:rsidRPr="00465B6E">
        <w:rPr>
          <w:lang w:val="en-GB"/>
        </w:rPr>
        <w:t xml:space="preserve">base cations, </w:t>
      </w:r>
      <w:r w:rsidRPr="00465B6E">
        <w:rPr>
          <w:lang w:val="en-GB"/>
        </w:rPr>
        <w:t xml:space="preserve">labile </w:t>
      </w:r>
      <w:proofErr w:type="gramStart"/>
      <w:r w:rsidRPr="00465B6E">
        <w:rPr>
          <w:lang w:val="en-GB"/>
        </w:rPr>
        <w:t>inorganic</w:t>
      </w:r>
      <w:proofErr w:type="gramEnd"/>
      <w:r w:rsidRPr="00465B6E">
        <w:rPr>
          <w:lang w:val="en-GB"/>
        </w:rPr>
        <w:t xml:space="preserve"> </w:t>
      </w:r>
      <w:r w:rsidR="00AC41BE" w:rsidRPr="00465B6E">
        <w:rPr>
          <w:lang w:val="en-GB"/>
        </w:rPr>
        <w:t xml:space="preserve">and oxalate-extractable </w:t>
      </w:r>
      <w:r w:rsidRPr="00465B6E">
        <w:rPr>
          <w:lang w:val="en-GB"/>
        </w:rPr>
        <w:t>nutrients</w:t>
      </w:r>
    </w:p>
    <w:p w14:paraId="69B4B5AB" w14:textId="52AA7DDE" w:rsidR="00E0027E" w:rsidRPr="002F389A" w:rsidRDefault="005E6582" w:rsidP="0057044C">
      <w:pPr>
        <w:spacing w:line="480" w:lineRule="auto"/>
        <w:rPr>
          <w:rFonts w:ascii="Times New Roman" w:hAnsi="Times New Roman" w:cs="Times New Roman"/>
          <w:sz w:val="24"/>
          <w:szCs w:val="24"/>
        </w:rPr>
      </w:pPr>
      <w:bookmarkStart w:id="23" w:name="_Hlk25852126"/>
      <w:r w:rsidRPr="005E6582">
        <w:rPr>
          <w:rFonts w:ascii="Times New Roman" w:hAnsi="Times New Roman" w:cs="Times New Roman"/>
          <w:sz w:val="24"/>
          <w:szCs w:val="24"/>
        </w:rPr>
        <w:t>El</w:t>
      </w:r>
      <w:r>
        <w:rPr>
          <w:rFonts w:ascii="Times New Roman" w:hAnsi="Times New Roman" w:cs="Times New Roman"/>
          <w:sz w:val="24"/>
          <w:szCs w:val="24"/>
        </w:rPr>
        <w:t>even years of fertilization has not had a significant effect on t</w:t>
      </w:r>
      <w:r w:rsidR="00CB16E6">
        <w:rPr>
          <w:rFonts w:ascii="Times New Roman" w:hAnsi="Times New Roman" w:cs="Times New Roman"/>
          <w:sz w:val="24"/>
          <w:szCs w:val="24"/>
        </w:rPr>
        <w:t>ota</w:t>
      </w:r>
      <w:r w:rsidR="00E91340">
        <w:rPr>
          <w:rFonts w:ascii="Times New Roman" w:hAnsi="Times New Roman" w:cs="Times New Roman"/>
          <w:sz w:val="24"/>
          <w:szCs w:val="24"/>
        </w:rPr>
        <w:t>l</w:t>
      </w:r>
      <w:r w:rsidR="00CB16E6">
        <w:rPr>
          <w:rFonts w:ascii="Times New Roman" w:hAnsi="Times New Roman" w:cs="Times New Roman"/>
          <w:sz w:val="24"/>
          <w:szCs w:val="24"/>
        </w:rPr>
        <w:t xml:space="preserve"> </w:t>
      </w:r>
      <w:r>
        <w:rPr>
          <w:rFonts w:ascii="Times New Roman" w:hAnsi="Times New Roman" w:cs="Times New Roman"/>
          <w:sz w:val="24"/>
          <w:szCs w:val="24"/>
        </w:rPr>
        <w:t xml:space="preserve">soil </w:t>
      </w:r>
      <w:r w:rsidR="00CB16E6">
        <w:rPr>
          <w:rFonts w:ascii="Times New Roman" w:hAnsi="Times New Roman" w:cs="Times New Roman"/>
          <w:sz w:val="24"/>
          <w:szCs w:val="24"/>
        </w:rPr>
        <w:t>C</w:t>
      </w:r>
      <w:r w:rsidR="00974481">
        <w:rPr>
          <w:rFonts w:ascii="Times New Roman" w:hAnsi="Times New Roman" w:cs="Times New Roman"/>
          <w:sz w:val="24"/>
          <w:szCs w:val="24"/>
        </w:rPr>
        <w:t xml:space="preserve">, </w:t>
      </w:r>
      <w:r w:rsidR="00CB16E6">
        <w:rPr>
          <w:rFonts w:ascii="Times New Roman" w:hAnsi="Times New Roman" w:cs="Times New Roman"/>
          <w:sz w:val="24"/>
          <w:szCs w:val="24"/>
        </w:rPr>
        <w:t xml:space="preserve">N, </w:t>
      </w:r>
      <w:r w:rsidR="00974481">
        <w:rPr>
          <w:rFonts w:ascii="Times New Roman" w:hAnsi="Times New Roman" w:cs="Times New Roman"/>
          <w:sz w:val="24"/>
          <w:szCs w:val="24"/>
        </w:rPr>
        <w:t>and P</w:t>
      </w:r>
      <w:r w:rsidR="00AC41BE">
        <w:rPr>
          <w:rFonts w:ascii="Times New Roman" w:hAnsi="Times New Roman" w:cs="Times New Roman"/>
          <w:sz w:val="24"/>
          <w:szCs w:val="24"/>
        </w:rPr>
        <w:t>;</w:t>
      </w:r>
      <w:r w:rsidR="00974481">
        <w:rPr>
          <w:rFonts w:ascii="Times New Roman" w:hAnsi="Times New Roman" w:cs="Times New Roman"/>
          <w:sz w:val="24"/>
          <w:szCs w:val="24"/>
        </w:rPr>
        <w:t xml:space="preserve"> </w:t>
      </w:r>
      <w:r w:rsidR="00AC41BE">
        <w:rPr>
          <w:rFonts w:ascii="Times New Roman" w:hAnsi="Times New Roman" w:cs="Times New Roman"/>
          <w:sz w:val="24"/>
          <w:szCs w:val="24"/>
        </w:rPr>
        <w:t>nor on</w:t>
      </w:r>
      <w:r>
        <w:rPr>
          <w:rFonts w:ascii="Times New Roman" w:hAnsi="Times New Roman" w:cs="Times New Roman"/>
          <w:sz w:val="24"/>
          <w:szCs w:val="24"/>
        </w:rPr>
        <w:t xml:space="preserve"> </w:t>
      </w:r>
      <w:proofErr w:type="gramStart"/>
      <w:r w:rsidR="00CB16E6">
        <w:rPr>
          <w:rFonts w:ascii="Times New Roman" w:hAnsi="Times New Roman" w:cs="Times New Roman"/>
          <w:sz w:val="24"/>
          <w:szCs w:val="24"/>
        </w:rPr>
        <w:t>C:N</w:t>
      </w:r>
      <w:proofErr w:type="gramEnd"/>
      <w:r w:rsidR="00974481">
        <w:rPr>
          <w:rFonts w:ascii="Times New Roman" w:hAnsi="Times New Roman" w:cs="Times New Roman"/>
          <w:sz w:val="24"/>
          <w:szCs w:val="24"/>
        </w:rPr>
        <w:t>, C:P and N:P</w:t>
      </w:r>
      <w:r w:rsidR="004522B7">
        <w:rPr>
          <w:rFonts w:ascii="Times New Roman" w:hAnsi="Times New Roman" w:cs="Times New Roman"/>
          <w:sz w:val="24"/>
          <w:szCs w:val="24"/>
        </w:rPr>
        <w:t xml:space="preserve"> ratios</w:t>
      </w:r>
      <w:r w:rsidR="00CB16E6">
        <w:rPr>
          <w:rFonts w:ascii="Times New Roman" w:hAnsi="Times New Roman" w:cs="Times New Roman"/>
          <w:sz w:val="24"/>
          <w:szCs w:val="24"/>
        </w:rPr>
        <w:t xml:space="preserve"> (Table </w:t>
      </w:r>
      <w:r w:rsidR="00BC737E">
        <w:rPr>
          <w:rFonts w:ascii="Times New Roman" w:hAnsi="Times New Roman" w:cs="Times New Roman"/>
          <w:sz w:val="24"/>
          <w:szCs w:val="24"/>
        </w:rPr>
        <w:t>2</w:t>
      </w:r>
      <w:r>
        <w:rPr>
          <w:rFonts w:ascii="Times New Roman" w:hAnsi="Times New Roman" w:cs="Times New Roman"/>
          <w:sz w:val="24"/>
          <w:szCs w:val="24"/>
        </w:rPr>
        <w:t>, Fig. 3</w:t>
      </w:r>
      <w:r w:rsidR="00CB16E6">
        <w:rPr>
          <w:rFonts w:ascii="Times New Roman" w:hAnsi="Times New Roman" w:cs="Times New Roman"/>
          <w:sz w:val="24"/>
          <w:szCs w:val="24"/>
        </w:rPr>
        <w:t>)</w:t>
      </w:r>
      <w:r>
        <w:rPr>
          <w:rFonts w:ascii="Times New Roman" w:hAnsi="Times New Roman" w:cs="Times New Roman"/>
          <w:sz w:val="24"/>
          <w:szCs w:val="24"/>
        </w:rPr>
        <w:t xml:space="preserve">. The </w:t>
      </w:r>
      <w:r w:rsidR="004522B7">
        <w:rPr>
          <w:rFonts w:ascii="Times New Roman" w:hAnsi="Times New Roman" w:cs="Times New Roman"/>
          <w:sz w:val="24"/>
          <w:szCs w:val="24"/>
        </w:rPr>
        <w:t xml:space="preserve">same </w:t>
      </w:r>
      <w:r w:rsidR="00AC41BE">
        <w:rPr>
          <w:rFonts w:ascii="Times New Roman" w:hAnsi="Times New Roman" w:cs="Times New Roman"/>
          <w:sz w:val="24"/>
          <w:szCs w:val="24"/>
        </w:rPr>
        <w:t xml:space="preserve">is </w:t>
      </w:r>
      <w:r w:rsidR="004522B7">
        <w:rPr>
          <w:rFonts w:ascii="Times New Roman" w:hAnsi="Times New Roman" w:cs="Times New Roman"/>
          <w:sz w:val="24"/>
          <w:szCs w:val="24"/>
        </w:rPr>
        <w:t>true for the concentration of soil nitrate</w:t>
      </w:r>
      <w:r w:rsidR="00257124">
        <w:rPr>
          <w:rFonts w:ascii="Times New Roman" w:hAnsi="Times New Roman" w:cs="Times New Roman"/>
          <w:sz w:val="24"/>
          <w:szCs w:val="24"/>
        </w:rPr>
        <w:t xml:space="preserve"> (</w:t>
      </w:r>
      <w:r w:rsidR="00257124" w:rsidRPr="00400AE6">
        <w:rPr>
          <w:rFonts w:ascii="Times New Roman" w:hAnsi="Times New Roman" w:cs="Times New Roman"/>
          <w:color w:val="000000"/>
        </w:rPr>
        <w:t>NO</w:t>
      </w:r>
      <w:r w:rsidR="00257124" w:rsidRPr="00400AE6">
        <w:rPr>
          <w:rFonts w:ascii="Times New Roman" w:hAnsi="Times New Roman" w:cs="Times New Roman"/>
          <w:color w:val="000000"/>
          <w:vertAlign w:val="subscript"/>
        </w:rPr>
        <w:t>3</w:t>
      </w:r>
      <w:r w:rsidR="00257124" w:rsidRPr="00400AE6">
        <w:rPr>
          <w:rFonts w:ascii="Times New Roman" w:hAnsi="Times New Roman" w:cs="Times New Roman"/>
          <w:color w:val="000000"/>
          <w:vertAlign w:val="superscript"/>
        </w:rPr>
        <w:t>-</w:t>
      </w:r>
      <w:r w:rsidR="00257124">
        <w:rPr>
          <w:rFonts w:ascii="Times New Roman" w:hAnsi="Times New Roman" w:cs="Times New Roman"/>
          <w:color w:val="000000"/>
        </w:rPr>
        <w:t>)</w:t>
      </w:r>
      <w:r w:rsidR="004522B7">
        <w:rPr>
          <w:rFonts w:ascii="Times New Roman" w:hAnsi="Times New Roman" w:cs="Times New Roman"/>
          <w:sz w:val="24"/>
          <w:szCs w:val="24"/>
        </w:rPr>
        <w:t xml:space="preserve"> (Table 2</w:t>
      </w:r>
      <w:r>
        <w:rPr>
          <w:rFonts w:ascii="Times New Roman" w:hAnsi="Times New Roman" w:cs="Times New Roman"/>
          <w:sz w:val="24"/>
          <w:szCs w:val="24"/>
        </w:rPr>
        <w:t>, Fig. 3</w:t>
      </w:r>
      <w:r w:rsidR="004522B7">
        <w:rPr>
          <w:rFonts w:ascii="Times New Roman" w:hAnsi="Times New Roman" w:cs="Times New Roman"/>
          <w:sz w:val="24"/>
          <w:szCs w:val="24"/>
        </w:rPr>
        <w:t>). However, 11 years of fertilization with +N</w:t>
      </w:r>
      <w:r w:rsidR="004522B7" w:rsidRPr="00CB16E6">
        <w:rPr>
          <w:rFonts w:ascii="Times New Roman" w:hAnsi="Times New Roman" w:cs="Times New Roman"/>
          <w:sz w:val="24"/>
          <w:szCs w:val="24"/>
        </w:rPr>
        <w:t xml:space="preserve"> significantly </w:t>
      </w:r>
      <w:r w:rsidR="004522B7">
        <w:rPr>
          <w:rFonts w:ascii="Times New Roman" w:hAnsi="Times New Roman" w:cs="Times New Roman"/>
          <w:sz w:val="24"/>
          <w:szCs w:val="24"/>
        </w:rPr>
        <w:t>decreased pH by</w:t>
      </w:r>
      <w:r w:rsidR="004522B7" w:rsidRPr="00CB16E6">
        <w:rPr>
          <w:rFonts w:ascii="Times New Roman" w:hAnsi="Times New Roman" w:cs="Times New Roman"/>
          <w:sz w:val="24"/>
          <w:szCs w:val="24"/>
        </w:rPr>
        <w:t xml:space="preserve"> 0.2 units</w:t>
      </w:r>
      <w:r w:rsidR="004522B7">
        <w:rPr>
          <w:rFonts w:ascii="Times New Roman" w:hAnsi="Times New Roman" w:cs="Times New Roman"/>
          <w:sz w:val="24"/>
          <w:szCs w:val="24"/>
        </w:rPr>
        <w:t xml:space="preserve"> relative to the control (</w:t>
      </w:r>
      <w:commentRangeStart w:id="24"/>
      <w:proofErr w:type="gramStart"/>
      <w:r w:rsidR="00257124">
        <w:rPr>
          <w:rFonts w:ascii="Times New Roman" w:hAnsi="Times New Roman" w:cs="Times New Roman"/>
          <w:sz w:val="24"/>
          <w:szCs w:val="24"/>
        </w:rPr>
        <w:t>F</w:t>
      </w:r>
      <w:r w:rsidR="00257124" w:rsidRPr="00257124">
        <w:rPr>
          <w:rFonts w:ascii="Times New Roman" w:hAnsi="Times New Roman" w:cs="Times New Roman"/>
          <w:sz w:val="24"/>
          <w:szCs w:val="24"/>
          <w:vertAlign w:val="subscript"/>
        </w:rPr>
        <w:t>(</w:t>
      </w:r>
      <w:proofErr w:type="gramEnd"/>
      <w:r w:rsidR="001B662F">
        <w:rPr>
          <w:rFonts w:ascii="Times New Roman" w:hAnsi="Times New Roman" w:cs="Times New Roman"/>
          <w:sz w:val="24"/>
          <w:szCs w:val="24"/>
          <w:vertAlign w:val="subscript"/>
        </w:rPr>
        <w:t>3</w:t>
      </w:r>
      <w:r w:rsidR="00257124" w:rsidRPr="00257124">
        <w:rPr>
          <w:rFonts w:ascii="Times New Roman" w:hAnsi="Times New Roman" w:cs="Times New Roman"/>
          <w:sz w:val="24"/>
          <w:szCs w:val="24"/>
          <w:vertAlign w:val="subscript"/>
        </w:rPr>
        <w:t>,18)=</w:t>
      </w:r>
      <w:r w:rsidR="00367AF2">
        <w:rPr>
          <w:rFonts w:ascii="Times New Roman" w:hAnsi="Times New Roman" w:cs="Times New Roman"/>
          <w:sz w:val="24"/>
          <w:szCs w:val="24"/>
        </w:rPr>
        <w:t>5</w:t>
      </w:r>
      <w:r w:rsidR="00257124">
        <w:rPr>
          <w:rFonts w:ascii="Times New Roman" w:hAnsi="Times New Roman" w:cs="Times New Roman"/>
          <w:sz w:val="24"/>
          <w:szCs w:val="24"/>
        </w:rPr>
        <w:t xml:space="preserve">.72, p=0.006; </w:t>
      </w:r>
      <w:commentRangeEnd w:id="24"/>
      <w:r w:rsidR="00367AF2">
        <w:rPr>
          <w:rStyle w:val="CommentReference"/>
        </w:rPr>
        <w:commentReference w:id="24"/>
      </w:r>
      <w:r w:rsidR="004522B7">
        <w:rPr>
          <w:rFonts w:ascii="Times New Roman" w:hAnsi="Times New Roman" w:cs="Times New Roman"/>
          <w:sz w:val="24"/>
          <w:szCs w:val="24"/>
        </w:rPr>
        <w:t>Table 2</w:t>
      </w:r>
      <w:r>
        <w:rPr>
          <w:rFonts w:ascii="Times New Roman" w:hAnsi="Times New Roman" w:cs="Times New Roman"/>
          <w:sz w:val="24"/>
          <w:szCs w:val="24"/>
        </w:rPr>
        <w:t>, Figure 3</w:t>
      </w:r>
      <w:r w:rsidR="004522B7">
        <w:rPr>
          <w:rFonts w:ascii="Times New Roman" w:hAnsi="Times New Roman" w:cs="Times New Roman"/>
          <w:sz w:val="24"/>
          <w:szCs w:val="24"/>
        </w:rPr>
        <w:t xml:space="preserve">), and fertilization with +P and +NP increased </w:t>
      </w:r>
      <w:r>
        <w:rPr>
          <w:rFonts w:ascii="Times New Roman" w:hAnsi="Times New Roman" w:cs="Times New Roman"/>
          <w:sz w:val="24"/>
          <w:szCs w:val="24"/>
        </w:rPr>
        <w:t xml:space="preserve"> extractable </w:t>
      </w:r>
      <w:r w:rsidR="002F389A">
        <w:rPr>
          <w:rFonts w:ascii="Times New Roman" w:hAnsi="Times New Roman" w:cs="Times New Roman"/>
          <w:sz w:val="24"/>
          <w:szCs w:val="24"/>
        </w:rPr>
        <w:t xml:space="preserve">phosphate </w:t>
      </w:r>
      <w:r w:rsidR="004522B7">
        <w:rPr>
          <w:rFonts w:ascii="Times New Roman" w:hAnsi="Times New Roman" w:cs="Times New Roman"/>
          <w:sz w:val="24"/>
          <w:szCs w:val="24"/>
        </w:rPr>
        <w:t xml:space="preserve">by </w:t>
      </w:r>
      <w:r w:rsidR="002F389A">
        <w:rPr>
          <w:rFonts w:ascii="Times New Roman" w:hAnsi="Times New Roman" w:cs="Times New Roman"/>
          <w:sz w:val="24"/>
          <w:szCs w:val="24"/>
        </w:rPr>
        <w:t>15-fold</w:t>
      </w:r>
      <w:r w:rsidR="00B21D1F">
        <w:rPr>
          <w:rFonts w:ascii="Times New Roman" w:hAnsi="Times New Roman" w:cs="Times New Roman"/>
          <w:sz w:val="24"/>
          <w:szCs w:val="24"/>
        </w:rPr>
        <w:t xml:space="preserve"> (1500%)</w:t>
      </w:r>
      <w:r w:rsidR="002F389A">
        <w:rPr>
          <w:rFonts w:ascii="Times New Roman" w:hAnsi="Times New Roman" w:cs="Times New Roman"/>
          <w:sz w:val="24"/>
          <w:szCs w:val="24"/>
        </w:rPr>
        <w:t xml:space="preserve"> relative to control</w:t>
      </w:r>
      <w:r w:rsidR="004522B7">
        <w:rPr>
          <w:rFonts w:ascii="Times New Roman" w:hAnsi="Times New Roman" w:cs="Times New Roman"/>
          <w:sz w:val="24"/>
          <w:szCs w:val="24"/>
        </w:rPr>
        <w:t xml:space="preserve"> plots</w:t>
      </w:r>
      <w:r w:rsidR="002F389A">
        <w:rPr>
          <w:rFonts w:ascii="Times New Roman" w:hAnsi="Times New Roman" w:cs="Times New Roman"/>
          <w:sz w:val="24"/>
          <w:szCs w:val="24"/>
        </w:rPr>
        <w:t xml:space="preserve"> (</w:t>
      </w:r>
      <w:r w:rsidR="00257124">
        <w:rPr>
          <w:rFonts w:ascii="Times New Roman" w:hAnsi="Times New Roman" w:cs="Times New Roman"/>
          <w:sz w:val="24"/>
          <w:szCs w:val="24"/>
        </w:rPr>
        <w:t>F</w:t>
      </w:r>
      <w:r w:rsidR="00257124" w:rsidRPr="00257124">
        <w:rPr>
          <w:rFonts w:ascii="Times New Roman" w:hAnsi="Times New Roman" w:cs="Times New Roman"/>
          <w:sz w:val="24"/>
          <w:szCs w:val="24"/>
          <w:vertAlign w:val="subscript"/>
        </w:rPr>
        <w:t>(</w:t>
      </w:r>
      <w:r w:rsidR="001B662F">
        <w:rPr>
          <w:rFonts w:ascii="Times New Roman" w:hAnsi="Times New Roman" w:cs="Times New Roman"/>
          <w:sz w:val="24"/>
          <w:szCs w:val="24"/>
          <w:vertAlign w:val="subscript"/>
        </w:rPr>
        <w:t>3</w:t>
      </w:r>
      <w:r w:rsidR="00257124" w:rsidRPr="00257124">
        <w:rPr>
          <w:rFonts w:ascii="Times New Roman" w:hAnsi="Times New Roman" w:cs="Times New Roman"/>
          <w:sz w:val="24"/>
          <w:szCs w:val="24"/>
          <w:vertAlign w:val="subscript"/>
        </w:rPr>
        <w:t>,1</w:t>
      </w:r>
      <w:r w:rsidR="001B662F">
        <w:rPr>
          <w:rFonts w:ascii="Times New Roman" w:hAnsi="Times New Roman" w:cs="Times New Roman"/>
          <w:sz w:val="24"/>
          <w:szCs w:val="24"/>
          <w:vertAlign w:val="subscript"/>
        </w:rPr>
        <w:t>7</w:t>
      </w:r>
      <w:r w:rsidR="00257124" w:rsidRPr="00257124">
        <w:rPr>
          <w:rFonts w:ascii="Times New Roman" w:hAnsi="Times New Roman" w:cs="Times New Roman"/>
          <w:sz w:val="24"/>
          <w:szCs w:val="24"/>
          <w:vertAlign w:val="subscript"/>
        </w:rPr>
        <w:t>)=</w:t>
      </w:r>
      <w:r w:rsidR="001B662F">
        <w:rPr>
          <w:rFonts w:ascii="Times New Roman" w:hAnsi="Times New Roman" w:cs="Times New Roman"/>
          <w:sz w:val="24"/>
          <w:szCs w:val="24"/>
        </w:rPr>
        <w:t>22.1</w:t>
      </w:r>
      <w:r w:rsidR="00257124">
        <w:rPr>
          <w:rFonts w:ascii="Times New Roman" w:hAnsi="Times New Roman" w:cs="Times New Roman"/>
          <w:sz w:val="24"/>
          <w:szCs w:val="24"/>
        </w:rPr>
        <w:t>, p</w:t>
      </w:r>
      <w:r w:rsidR="001B662F">
        <w:rPr>
          <w:rFonts w:ascii="Times New Roman" w:hAnsi="Times New Roman" w:cs="Times New Roman"/>
          <w:sz w:val="24"/>
          <w:szCs w:val="24"/>
        </w:rPr>
        <w:t>&lt;</w:t>
      </w:r>
      <w:r w:rsidR="00257124">
        <w:rPr>
          <w:rFonts w:ascii="Times New Roman" w:hAnsi="Times New Roman" w:cs="Times New Roman"/>
          <w:sz w:val="24"/>
          <w:szCs w:val="24"/>
        </w:rPr>
        <w:t>0.00</w:t>
      </w:r>
      <w:r w:rsidR="001B662F">
        <w:rPr>
          <w:rFonts w:ascii="Times New Roman" w:hAnsi="Times New Roman" w:cs="Times New Roman"/>
          <w:sz w:val="24"/>
          <w:szCs w:val="24"/>
        </w:rPr>
        <w:t>1</w:t>
      </w:r>
      <w:r w:rsidR="00257124">
        <w:rPr>
          <w:rFonts w:ascii="Times New Roman" w:hAnsi="Times New Roman" w:cs="Times New Roman"/>
          <w:sz w:val="24"/>
          <w:szCs w:val="24"/>
        </w:rPr>
        <w:t xml:space="preserve">; </w:t>
      </w:r>
      <w:r w:rsidR="002F389A">
        <w:rPr>
          <w:rFonts w:ascii="Times New Roman" w:hAnsi="Times New Roman" w:cs="Times New Roman"/>
          <w:sz w:val="24"/>
          <w:szCs w:val="24"/>
        </w:rPr>
        <w:t xml:space="preserve">Table </w:t>
      </w:r>
      <w:r w:rsidR="00BC737E">
        <w:rPr>
          <w:rFonts w:ascii="Times New Roman" w:hAnsi="Times New Roman" w:cs="Times New Roman"/>
          <w:sz w:val="24"/>
          <w:szCs w:val="24"/>
        </w:rPr>
        <w:t>2</w:t>
      </w:r>
      <w:r>
        <w:rPr>
          <w:rFonts w:ascii="Times New Roman" w:hAnsi="Times New Roman" w:cs="Times New Roman"/>
          <w:sz w:val="24"/>
          <w:szCs w:val="24"/>
        </w:rPr>
        <w:t>, Figure 3</w:t>
      </w:r>
      <w:r w:rsidR="002F389A">
        <w:rPr>
          <w:rFonts w:ascii="Times New Roman" w:hAnsi="Times New Roman" w:cs="Times New Roman"/>
          <w:sz w:val="24"/>
          <w:szCs w:val="24"/>
        </w:rPr>
        <w:t xml:space="preserve">). Consequently, the degree of P saturation (DPS, %) </w:t>
      </w:r>
      <w:r w:rsidR="00974481">
        <w:rPr>
          <w:rFonts w:ascii="Times New Roman" w:hAnsi="Times New Roman" w:cs="Times New Roman"/>
          <w:sz w:val="24"/>
          <w:szCs w:val="24"/>
        </w:rPr>
        <w:t xml:space="preserve">also increased in </w:t>
      </w:r>
      <w:r w:rsidR="00257124">
        <w:rPr>
          <w:rFonts w:ascii="Times New Roman" w:hAnsi="Times New Roman" w:cs="Times New Roman"/>
          <w:sz w:val="24"/>
          <w:szCs w:val="24"/>
        </w:rPr>
        <w:t xml:space="preserve">+P and +NP </w:t>
      </w:r>
      <w:r w:rsidR="00974481">
        <w:rPr>
          <w:rFonts w:ascii="Times New Roman" w:hAnsi="Times New Roman" w:cs="Times New Roman"/>
          <w:sz w:val="24"/>
          <w:szCs w:val="24"/>
        </w:rPr>
        <w:t>treatments</w:t>
      </w:r>
      <w:r w:rsidR="002F389A">
        <w:rPr>
          <w:rFonts w:ascii="Times New Roman" w:hAnsi="Times New Roman" w:cs="Times New Roman"/>
          <w:sz w:val="24"/>
          <w:szCs w:val="24"/>
        </w:rPr>
        <w:t xml:space="preserve"> (</w:t>
      </w:r>
      <w:proofErr w:type="gramStart"/>
      <w:r w:rsidR="001B662F">
        <w:rPr>
          <w:rFonts w:ascii="Times New Roman" w:hAnsi="Times New Roman" w:cs="Times New Roman"/>
          <w:sz w:val="24"/>
          <w:szCs w:val="24"/>
        </w:rPr>
        <w:t>F</w:t>
      </w:r>
      <w:r w:rsidR="001B662F" w:rsidRPr="00257124">
        <w:rPr>
          <w:rFonts w:ascii="Times New Roman" w:hAnsi="Times New Roman" w:cs="Times New Roman"/>
          <w:sz w:val="24"/>
          <w:szCs w:val="24"/>
          <w:vertAlign w:val="subscript"/>
        </w:rPr>
        <w:t>(</w:t>
      </w:r>
      <w:proofErr w:type="gramEnd"/>
      <w:r w:rsidR="001B662F">
        <w:rPr>
          <w:rFonts w:ascii="Times New Roman" w:hAnsi="Times New Roman" w:cs="Times New Roman"/>
          <w:sz w:val="24"/>
          <w:szCs w:val="24"/>
          <w:vertAlign w:val="subscript"/>
        </w:rPr>
        <w:t>3</w:t>
      </w:r>
      <w:r w:rsidR="001B662F" w:rsidRPr="00257124">
        <w:rPr>
          <w:rFonts w:ascii="Times New Roman" w:hAnsi="Times New Roman" w:cs="Times New Roman"/>
          <w:sz w:val="24"/>
          <w:szCs w:val="24"/>
          <w:vertAlign w:val="subscript"/>
        </w:rPr>
        <w:t>,1</w:t>
      </w:r>
      <w:r w:rsidR="001B662F">
        <w:rPr>
          <w:rFonts w:ascii="Times New Roman" w:hAnsi="Times New Roman" w:cs="Times New Roman"/>
          <w:sz w:val="24"/>
          <w:szCs w:val="24"/>
          <w:vertAlign w:val="subscript"/>
        </w:rPr>
        <w:t>7</w:t>
      </w:r>
      <w:r w:rsidR="001B662F" w:rsidRPr="00257124">
        <w:rPr>
          <w:rFonts w:ascii="Times New Roman" w:hAnsi="Times New Roman" w:cs="Times New Roman"/>
          <w:sz w:val="24"/>
          <w:szCs w:val="24"/>
          <w:vertAlign w:val="subscript"/>
        </w:rPr>
        <w:t>)=</w:t>
      </w:r>
      <w:r w:rsidR="001B662F">
        <w:rPr>
          <w:rFonts w:ascii="Times New Roman" w:hAnsi="Times New Roman" w:cs="Times New Roman"/>
          <w:sz w:val="24"/>
          <w:szCs w:val="24"/>
        </w:rPr>
        <w:t>7.18, p=0.003; Table 2</w:t>
      </w:r>
      <w:r w:rsidR="002F389A">
        <w:rPr>
          <w:rFonts w:ascii="Times New Roman" w:hAnsi="Times New Roman" w:cs="Times New Roman"/>
          <w:sz w:val="24"/>
          <w:szCs w:val="24"/>
        </w:rPr>
        <w:t>). Of the exchangeable cations measured, the concentration of Ca doubled</w:t>
      </w:r>
      <w:r w:rsidR="004522B7">
        <w:rPr>
          <w:rFonts w:ascii="Times New Roman" w:hAnsi="Times New Roman" w:cs="Times New Roman"/>
          <w:sz w:val="24"/>
          <w:szCs w:val="24"/>
        </w:rPr>
        <w:t xml:space="preserve"> </w:t>
      </w:r>
      <w:r w:rsidR="00257124">
        <w:rPr>
          <w:rFonts w:ascii="Times New Roman" w:hAnsi="Times New Roman" w:cs="Times New Roman"/>
          <w:sz w:val="24"/>
          <w:szCs w:val="24"/>
        </w:rPr>
        <w:t>(</w:t>
      </w:r>
      <w:r w:rsidR="001B662F">
        <w:rPr>
          <w:rFonts w:ascii="Times New Roman" w:hAnsi="Times New Roman" w:cs="Times New Roman"/>
          <w:sz w:val="24"/>
          <w:szCs w:val="24"/>
        </w:rPr>
        <w:t>F</w:t>
      </w:r>
      <w:r w:rsidR="001B662F" w:rsidRPr="00257124">
        <w:rPr>
          <w:rFonts w:ascii="Times New Roman" w:hAnsi="Times New Roman" w:cs="Times New Roman"/>
          <w:sz w:val="24"/>
          <w:szCs w:val="24"/>
          <w:vertAlign w:val="subscript"/>
        </w:rPr>
        <w:t>(</w:t>
      </w:r>
      <w:r w:rsidR="001B662F">
        <w:rPr>
          <w:rFonts w:ascii="Times New Roman" w:hAnsi="Times New Roman" w:cs="Times New Roman"/>
          <w:sz w:val="24"/>
          <w:szCs w:val="24"/>
          <w:vertAlign w:val="subscript"/>
        </w:rPr>
        <w:t>3</w:t>
      </w:r>
      <w:r w:rsidR="001B662F" w:rsidRPr="00257124">
        <w:rPr>
          <w:rFonts w:ascii="Times New Roman" w:hAnsi="Times New Roman" w:cs="Times New Roman"/>
          <w:sz w:val="24"/>
          <w:szCs w:val="24"/>
          <w:vertAlign w:val="subscript"/>
        </w:rPr>
        <w:t>,1</w:t>
      </w:r>
      <w:r w:rsidR="001B662F">
        <w:rPr>
          <w:rFonts w:ascii="Times New Roman" w:hAnsi="Times New Roman" w:cs="Times New Roman"/>
          <w:sz w:val="24"/>
          <w:szCs w:val="24"/>
          <w:vertAlign w:val="subscript"/>
        </w:rPr>
        <w:t>8</w:t>
      </w:r>
      <w:r w:rsidR="001B662F" w:rsidRPr="00257124">
        <w:rPr>
          <w:rFonts w:ascii="Times New Roman" w:hAnsi="Times New Roman" w:cs="Times New Roman"/>
          <w:sz w:val="24"/>
          <w:szCs w:val="24"/>
          <w:vertAlign w:val="subscript"/>
        </w:rPr>
        <w:t>)=</w:t>
      </w:r>
      <w:r w:rsidR="001B662F">
        <w:rPr>
          <w:rFonts w:ascii="Times New Roman" w:hAnsi="Times New Roman" w:cs="Times New Roman"/>
          <w:sz w:val="24"/>
          <w:szCs w:val="24"/>
        </w:rPr>
        <w:t xml:space="preserve">6.88, p=0.003; </w:t>
      </w:r>
      <w:r w:rsidR="00257124">
        <w:rPr>
          <w:rFonts w:ascii="Times New Roman" w:hAnsi="Times New Roman" w:cs="Times New Roman"/>
          <w:sz w:val="24"/>
          <w:szCs w:val="24"/>
        </w:rPr>
        <w:t xml:space="preserve">Table </w:t>
      </w:r>
      <w:r w:rsidR="004522B7">
        <w:rPr>
          <w:rFonts w:ascii="Times New Roman" w:hAnsi="Times New Roman" w:cs="Times New Roman"/>
          <w:sz w:val="24"/>
          <w:szCs w:val="24"/>
        </w:rPr>
        <w:t>2</w:t>
      </w:r>
      <w:r>
        <w:rPr>
          <w:rFonts w:ascii="Times New Roman" w:hAnsi="Times New Roman" w:cs="Times New Roman"/>
          <w:sz w:val="24"/>
          <w:szCs w:val="24"/>
        </w:rPr>
        <w:t>, Fig. 3</w:t>
      </w:r>
      <w:r w:rsidR="004522B7">
        <w:rPr>
          <w:rFonts w:ascii="Times New Roman" w:hAnsi="Times New Roman" w:cs="Times New Roman"/>
          <w:sz w:val="24"/>
          <w:szCs w:val="24"/>
        </w:rPr>
        <w:t>)</w:t>
      </w:r>
      <w:r w:rsidR="00ED1F85">
        <w:rPr>
          <w:rFonts w:ascii="Times New Roman" w:hAnsi="Times New Roman" w:cs="Times New Roman"/>
          <w:sz w:val="24"/>
          <w:szCs w:val="24"/>
        </w:rPr>
        <w:t xml:space="preserve">, and </w:t>
      </w:r>
      <w:r w:rsidR="00BC737E">
        <w:rPr>
          <w:rFonts w:ascii="Times New Roman" w:hAnsi="Times New Roman" w:cs="Times New Roman"/>
          <w:sz w:val="24"/>
          <w:szCs w:val="24"/>
        </w:rPr>
        <w:t>total exchangeable bases (</w:t>
      </w:r>
      <w:r w:rsidR="00ED1F85">
        <w:rPr>
          <w:rFonts w:ascii="Times New Roman" w:hAnsi="Times New Roman" w:cs="Times New Roman"/>
          <w:sz w:val="24"/>
          <w:szCs w:val="24"/>
        </w:rPr>
        <w:t>TEB</w:t>
      </w:r>
      <w:r w:rsidR="00BC737E">
        <w:rPr>
          <w:rFonts w:ascii="Times New Roman" w:hAnsi="Times New Roman" w:cs="Times New Roman"/>
          <w:sz w:val="24"/>
          <w:szCs w:val="24"/>
        </w:rPr>
        <w:t>)</w:t>
      </w:r>
      <w:r w:rsidR="001236E4">
        <w:rPr>
          <w:rFonts w:ascii="Times New Roman" w:hAnsi="Times New Roman" w:cs="Times New Roman"/>
          <w:sz w:val="24"/>
          <w:szCs w:val="24"/>
        </w:rPr>
        <w:t xml:space="preserve"> (F</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vertAlign w:val="subscript"/>
        </w:rPr>
        <w:t>3</w:t>
      </w:r>
      <w:r w:rsidR="001236E4" w:rsidRPr="00257124">
        <w:rPr>
          <w:rFonts w:ascii="Times New Roman" w:hAnsi="Times New Roman" w:cs="Times New Roman"/>
          <w:sz w:val="24"/>
          <w:szCs w:val="24"/>
          <w:vertAlign w:val="subscript"/>
        </w:rPr>
        <w:t>,1</w:t>
      </w:r>
      <w:r w:rsidR="001236E4">
        <w:rPr>
          <w:rFonts w:ascii="Times New Roman" w:hAnsi="Times New Roman" w:cs="Times New Roman"/>
          <w:sz w:val="24"/>
          <w:szCs w:val="24"/>
          <w:vertAlign w:val="subscript"/>
        </w:rPr>
        <w:t>7</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rPr>
        <w:t>4.00, p=0.024)</w:t>
      </w:r>
      <w:r w:rsidR="00ED1F85">
        <w:rPr>
          <w:rFonts w:ascii="Times New Roman" w:hAnsi="Times New Roman" w:cs="Times New Roman"/>
          <w:sz w:val="24"/>
          <w:szCs w:val="24"/>
        </w:rPr>
        <w:t xml:space="preserve"> and base saturation</w:t>
      </w:r>
      <w:r w:rsidR="00BC737E">
        <w:rPr>
          <w:rFonts w:ascii="Times New Roman" w:hAnsi="Times New Roman" w:cs="Times New Roman"/>
          <w:sz w:val="24"/>
          <w:szCs w:val="24"/>
        </w:rPr>
        <w:t xml:space="preserve"> (BS)</w:t>
      </w:r>
      <w:r w:rsidR="001236E4">
        <w:rPr>
          <w:rFonts w:ascii="Times New Roman" w:hAnsi="Times New Roman" w:cs="Times New Roman"/>
          <w:sz w:val="24"/>
          <w:szCs w:val="24"/>
        </w:rPr>
        <w:t xml:space="preserve"> (F</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vertAlign w:val="subscript"/>
        </w:rPr>
        <w:t>3</w:t>
      </w:r>
      <w:r w:rsidR="001236E4" w:rsidRPr="00257124">
        <w:rPr>
          <w:rFonts w:ascii="Times New Roman" w:hAnsi="Times New Roman" w:cs="Times New Roman"/>
          <w:sz w:val="24"/>
          <w:szCs w:val="24"/>
          <w:vertAlign w:val="subscript"/>
        </w:rPr>
        <w:t>,1</w:t>
      </w:r>
      <w:r w:rsidR="001236E4">
        <w:rPr>
          <w:rFonts w:ascii="Times New Roman" w:hAnsi="Times New Roman" w:cs="Times New Roman"/>
          <w:sz w:val="24"/>
          <w:szCs w:val="24"/>
          <w:vertAlign w:val="subscript"/>
        </w:rPr>
        <w:t>7</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rPr>
        <w:t>6.60, p=0.003)</w:t>
      </w:r>
      <w:r w:rsidR="00ED1F85">
        <w:rPr>
          <w:rFonts w:ascii="Times New Roman" w:hAnsi="Times New Roman" w:cs="Times New Roman"/>
          <w:sz w:val="24"/>
          <w:szCs w:val="24"/>
        </w:rPr>
        <w:t xml:space="preserve"> increased significantly</w:t>
      </w:r>
      <w:r w:rsidR="00974481">
        <w:rPr>
          <w:rFonts w:ascii="Times New Roman" w:hAnsi="Times New Roman" w:cs="Times New Roman"/>
          <w:sz w:val="24"/>
          <w:szCs w:val="24"/>
        </w:rPr>
        <w:t>,</w:t>
      </w:r>
      <w:r w:rsidR="00B95B34">
        <w:rPr>
          <w:rFonts w:ascii="Times New Roman" w:hAnsi="Times New Roman" w:cs="Times New Roman"/>
          <w:sz w:val="24"/>
          <w:szCs w:val="24"/>
        </w:rPr>
        <w:t xml:space="preserve"> </w:t>
      </w:r>
      <w:r w:rsidR="002F389A">
        <w:rPr>
          <w:rFonts w:ascii="Times New Roman" w:hAnsi="Times New Roman" w:cs="Times New Roman"/>
          <w:sz w:val="24"/>
          <w:szCs w:val="24"/>
        </w:rPr>
        <w:t xml:space="preserve">in +P plots </w:t>
      </w:r>
      <w:r w:rsidR="00ED1F85">
        <w:rPr>
          <w:rFonts w:ascii="Times New Roman" w:hAnsi="Times New Roman" w:cs="Times New Roman"/>
          <w:sz w:val="24"/>
          <w:szCs w:val="24"/>
        </w:rPr>
        <w:t>relative to controls</w:t>
      </w:r>
      <w:r w:rsidR="002F389A">
        <w:rPr>
          <w:rFonts w:ascii="Times New Roman" w:hAnsi="Times New Roman" w:cs="Times New Roman"/>
          <w:sz w:val="24"/>
          <w:szCs w:val="24"/>
        </w:rPr>
        <w:t xml:space="preserve">, </w:t>
      </w:r>
      <w:r w:rsidR="00E0027E">
        <w:rPr>
          <w:rFonts w:ascii="Times New Roman" w:hAnsi="Times New Roman" w:cs="Times New Roman"/>
          <w:sz w:val="24"/>
          <w:szCs w:val="24"/>
        </w:rPr>
        <w:t xml:space="preserve">whereas Al saturation decreased </w:t>
      </w:r>
      <w:r w:rsidR="00ED1F85">
        <w:rPr>
          <w:rFonts w:ascii="Times New Roman" w:hAnsi="Times New Roman" w:cs="Times New Roman"/>
          <w:sz w:val="24"/>
          <w:szCs w:val="24"/>
        </w:rPr>
        <w:t xml:space="preserve">significantly </w:t>
      </w:r>
      <w:r w:rsidR="00E0027E">
        <w:rPr>
          <w:rFonts w:ascii="Times New Roman" w:hAnsi="Times New Roman" w:cs="Times New Roman"/>
          <w:sz w:val="24"/>
          <w:szCs w:val="24"/>
        </w:rPr>
        <w:t>in +P plots</w:t>
      </w:r>
      <w:r w:rsidR="004522B7">
        <w:rPr>
          <w:rFonts w:ascii="Times New Roman" w:hAnsi="Times New Roman" w:cs="Times New Roman"/>
          <w:sz w:val="24"/>
          <w:szCs w:val="24"/>
        </w:rPr>
        <w:t xml:space="preserve"> (</w:t>
      </w:r>
      <w:r w:rsidR="001236E4">
        <w:rPr>
          <w:rFonts w:ascii="Times New Roman" w:hAnsi="Times New Roman" w:cs="Times New Roman"/>
          <w:sz w:val="24"/>
          <w:szCs w:val="24"/>
        </w:rPr>
        <w:t>F</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vertAlign w:val="subscript"/>
        </w:rPr>
        <w:t>3</w:t>
      </w:r>
      <w:r w:rsidR="001236E4" w:rsidRPr="00257124">
        <w:rPr>
          <w:rFonts w:ascii="Times New Roman" w:hAnsi="Times New Roman" w:cs="Times New Roman"/>
          <w:sz w:val="24"/>
          <w:szCs w:val="24"/>
          <w:vertAlign w:val="subscript"/>
        </w:rPr>
        <w:t>,1</w:t>
      </w:r>
      <w:r w:rsidR="001236E4">
        <w:rPr>
          <w:rFonts w:ascii="Times New Roman" w:hAnsi="Times New Roman" w:cs="Times New Roman"/>
          <w:sz w:val="24"/>
          <w:szCs w:val="24"/>
          <w:vertAlign w:val="subscript"/>
        </w:rPr>
        <w:t>7</w:t>
      </w:r>
      <w:r w:rsidR="001236E4" w:rsidRPr="00257124">
        <w:rPr>
          <w:rFonts w:ascii="Times New Roman" w:hAnsi="Times New Roman" w:cs="Times New Roman"/>
          <w:sz w:val="24"/>
          <w:szCs w:val="24"/>
          <w:vertAlign w:val="subscript"/>
        </w:rPr>
        <w:t>)=</w:t>
      </w:r>
      <w:r w:rsidR="001236E4">
        <w:rPr>
          <w:rFonts w:ascii="Times New Roman" w:hAnsi="Times New Roman" w:cs="Times New Roman"/>
          <w:sz w:val="24"/>
          <w:szCs w:val="24"/>
        </w:rPr>
        <w:t xml:space="preserve">5.83, p=0.006; </w:t>
      </w:r>
      <w:r w:rsidR="004522B7">
        <w:rPr>
          <w:rFonts w:ascii="Times New Roman" w:hAnsi="Times New Roman" w:cs="Times New Roman"/>
          <w:sz w:val="24"/>
          <w:szCs w:val="24"/>
        </w:rPr>
        <w:t>Table 2)</w:t>
      </w:r>
      <w:r w:rsidR="00E0027E">
        <w:rPr>
          <w:rFonts w:ascii="Times New Roman" w:hAnsi="Times New Roman" w:cs="Times New Roman"/>
          <w:sz w:val="24"/>
          <w:szCs w:val="24"/>
        </w:rPr>
        <w:t xml:space="preserve">. </w:t>
      </w:r>
      <w:r>
        <w:rPr>
          <w:rFonts w:ascii="Times New Roman" w:hAnsi="Times New Roman" w:cs="Times New Roman"/>
          <w:sz w:val="24"/>
          <w:szCs w:val="24"/>
        </w:rPr>
        <w:t xml:space="preserve">This is likely because the rock phosphate fertilizer we use contains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r w:rsidR="00BC737E">
        <w:rPr>
          <w:rFonts w:ascii="Times New Roman" w:hAnsi="Times New Roman" w:cs="Times New Roman"/>
          <w:sz w:val="24"/>
          <w:szCs w:val="24"/>
        </w:rPr>
        <w:t xml:space="preserve">The </w:t>
      </w:r>
      <w:r w:rsidR="00BC737E">
        <w:rPr>
          <w:rFonts w:ascii="Times New Roman" w:hAnsi="Times New Roman" w:cs="Times New Roman"/>
          <w:sz w:val="24"/>
          <w:szCs w:val="24"/>
        </w:rPr>
        <w:lastRenderedPageBreak/>
        <w:t>concentration of the other base cations measured (</w:t>
      </w:r>
      <w:r w:rsidR="002F389A">
        <w:rPr>
          <w:rFonts w:ascii="Times New Roman" w:hAnsi="Times New Roman" w:cs="Times New Roman"/>
          <w:sz w:val="24"/>
          <w:szCs w:val="24"/>
        </w:rPr>
        <w:t xml:space="preserve">Al, Fe, K, Mg, Mn, </w:t>
      </w:r>
      <w:r w:rsidR="00ED1F85">
        <w:rPr>
          <w:rFonts w:ascii="Times New Roman" w:hAnsi="Times New Roman" w:cs="Times New Roman"/>
          <w:sz w:val="24"/>
          <w:szCs w:val="24"/>
        </w:rPr>
        <w:t>Na</w:t>
      </w:r>
      <w:r w:rsidR="00BC737E">
        <w:rPr>
          <w:rFonts w:ascii="Times New Roman" w:hAnsi="Times New Roman" w:cs="Times New Roman"/>
          <w:sz w:val="24"/>
          <w:szCs w:val="24"/>
        </w:rPr>
        <w:t xml:space="preserve">) remained unchanged with nutrient addition, as was the case for </w:t>
      </w:r>
      <w:r w:rsidR="00E0027E">
        <w:rPr>
          <w:rFonts w:ascii="Times New Roman" w:hAnsi="Times New Roman" w:cs="Times New Roman"/>
          <w:sz w:val="24"/>
          <w:szCs w:val="24"/>
        </w:rPr>
        <w:t>oxalate-extractable Al</w:t>
      </w:r>
      <w:r w:rsidR="00974481">
        <w:rPr>
          <w:rFonts w:ascii="Times New Roman" w:hAnsi="Times New Roman" w:cs="Times New Roman"/>
          <w:sz w:val="24"/>
          <w:szCs w:val="24"/>
        </w:rPr>
        <w:t xml:space="preserve"> and </w:t>
      </w:r>
      <w:r w:rsidR="00E0027E">
        <w:rPr>
          <w:rFonts w:ascii="Times New Roman" w:hAnsi="Times New Roman" w:cs="Times New Roman"/>
          <w:sz w:val="24"/>
          <w:szCs w:val="24"/>
        </w:rPr>
        <w:t>Fe</w:t>
      </w:r>
      <w:r w:rsidR="00974481">
        <w:rPr>
          <w:rFonts w:ascii="Times New Roman" w:hAnsi="Times New Roman" w:cs="Times New Roman"/>
          <w:sz w:val="24"/>
          <w:szCs w:val="24"/>
        </w:rPr>
        <w:t xml:space="preserve"> (Table 2)</w:t>
      </w:r>
      <w:r w:rsidR="00BC737E">
        <w:rPr>
          <w:rFonts w:ascii="Times New Roman" w:hAnsi="Times New Roman" w:cs="Times New Roman"/>
          <w:sz w:val="24"/>
          <w:szCs w:val="24"/>
        </w:rPr>
        <w:t>.</w:t>
      </w:r>
      <w:r w:rsidR="00C908DF">
        <w:rPr>
          <w:rFonts w:ascii="Times New Roman" w:hAnsi="Times New Roman" w:cs="Times New Roman"/>
          <w:sz w:val="24"/>
          <w:szCs w:val="24"/>
        </w:rPr>
        <w:t xml:space="preserve"> </w:t>
      </w:r>
    </w:p>
    <w:p w14:paraId="0145E2D9" w14:textId="57F25951" w:rsidR="007E210F" w:rsidRPr="001B10E1" w:rsidRDefault="00E91340" w:rsidP="0039728E">
      <w:pPr>
        <w:pStyle w:val="Heading2"/>
        <w:rPr>
          <w:lang w:val="en-GB"/>
        </w:rPr>
      </w:pPr>
      <w:r w:rsidRPr="001B10E1">
        <w:rPr>
          <w:lang w:val="en-GB"/>
        </w:rPr>
        <w:t xml:space="preserve">Microbial </w:t>
      </w:r>
      <w:r w:rsidR="001B092B">
        <w:rPr>
          <w:lang w:val="en-GB"/>
        </w:rPr>
        <w:t xml:space="preserve">C, N and P </w:t>
      </w:r>
    </w:p>
    <w:p w14:paraId="18385B29" w14:textId="0986400F" w:rsidR="004D414D" w:rsidRDefault="001B10E1" w:rsidP="0057044C">
      <w:pPr>
        <w:spacing w:line="480" w:lineRule="auto"/>
        <w:rPr>
          <w:rFonts w:ascii="Times New Roman" w:hAnsi="Times New Roman" w:cs="Times New Roman"/>
          <w:sz w:val="24"/>
          <w:szCs w:val="24"/>
        </w:rPr>
      </w:pPr>
      <w:r w:rsidRPr="001B10E1">
        <w:rPr>
          <w:rFonts w:ascii="Times New Roman" w:hAnsi="Times New Roman" w:cs="Times New Roman"/>
          <w:sz w:val="24"/>
          <w:szCs w:val="24"/>
        </w:rPr>
        <w:t>Microbial biomass C values ranged fr</w:t>
      </w:r>
      <w:r>
        <w:rPr>
          <w:rFonts w:ascii="Times New Roman" w:hAnsi="Times New Roman" w:cs="Times New Roman"/>
          <w:sz w:val="24"/>
          <w:szCs w:val="24"/>
        </w:rPr>
        <w:t xml:space="preserve">om </w:t>
      </w:r>
      <w:r w:rsidR="00001B29">
        <w:rPr>
          <w:rFonts w:ascii="Times New Roman" w:hAnsi="Times New Roman" w:cs="Times New Roman"/>
          <w:sz w:val="24"/>
          <w:szCs w:val="24"/>
        </w:rPr>
        <w:t>990</w:t>
      </w:r>
      <w:r w:rsidR="00001B29">
        <w:rPr>
          <w:rFonts w:ascii="Times New Roman" w:hAnsi="Times New Roman" w:cs="Times New Roman"/>
          <w:sz w:val="24"/>
          <w:szCs w:val="24"/>
        </w:rPr>
        <w:sym w:font="Symbol" w:char="F02D"/>
      </w:r>
      <w:r w:rsidR="00001B29">
        <w:rPr>
          <w:rFonts w:ascii="Times New Roman" w:hAnsi="Times New Roman" w:cs="Times New Roman"/>
          <w:sz w:val="24"/>
          <w:szCs w:val="24"/>
        </w:rPr>
        <w:t>1800 mg C g</w:t>
      </w:r>
      <w:r w:rsidR="00001B29" w:rsidRPr="00001B29">
        <w:rPr>
          <w:rFonts w:ascii="Times New Roman" w:hAnsi="Times New Roman" w:cs="Times New Roman"/>
          <w:sz w:val="24"/>
          <w:szCs w:val="24"/>
          <w:vertAlign w:val="superscript"/>
        </w:rPr>
        <w:t>-1</w:t>
      </w:r>
      <w:r w:rsidR="00001B29">
        <w:rPr>
          <w:rFonts w:ascii="Times New Roman" w:hAnsi="Times New Roman" w:cs="Times New Roman"/>
          <w:sz w:val="24"/>
          <w:szCs w:val="24"/>
        </w:rPr>
        <w:t xml:space="preserve"> soil, microbial N from 200</w:t>
      </w:r>
      <w:r w:rsidR="00001B29">
        <w:rPr>
          <w:rFonts w:ascii="Times New Roman" w:hAnsi="Times New Roman" w:cs="Times New Roman"/>
          <w:sz w:val="24"/>
          <w:szCs w:val="24"/>
        </w:rPr>
        <w:sym w:font="Symbol" w:char="F02D"/>
      </w:r>
      <w:r w:rsidR="00001B29">
        <w:rPr>
          <w:rFonts w:ascii="Times New Roman" w:hAnsi="Times New Roman" w:cs="Times New Roman"/>
          <w:sz w:val="24"/>
          <w:szCs w:val="24"/>
        </w:rPr>
        <w:t xml:space="preserve">350 mg </w:t>
      </w:r>
      <w:r w:rsidR="00367AF2">
        <w:rPr>
          <w:rFonts w:ascii="Times New Roman" w:hAnsi="Times New Roman" w:cs="Times New Roman"/>
          <w:sz w:val="24"/>
          <w:szCs w:val="24"/>
        </w:rPr>
        <w:t>N</w:t>
      </w:r>
      <w:r w:rsidR="00001B29">
        <w:rPr>
          <w:rFonts w:ascii="Times New Roman" w:hAnsi="Times New Roman" w:cs="Times New Roman"/>
          <w:sz w:val="24"/>
          <w:szCs w:val="24"/>
        </w:rPr>
        <w:t xml:space="preserve"> g</w:t>
      </w:r>
      <w:r w:rsidR="00001B29" w:rsidRPr="00001B29">
        <w:rPr>
          <w:rFonts w:ascii="Times New Roman" w:hAnsi="Times New Roman" w:cs="Times New Roman"/>
          <w:sz w:val="24"/>
          <w:szCs w:val="24"/>
          <w:vertAlign w:val="superscript"/>
        </w:rPr>
        <w:t>-1</w:t>
      </w:r>
      <w:r w:rsidR="00001B29">
        <w:rPr>
          <w:rFonts w:ascii="Times New Roman" w:hAnsi="Times New Roman" w:cs="Times New Roman"/>
          <w:sz w:val="24"/>
          <w:szCs w:val="24"/>
        </w:rPr>
        <w:t xml:space="preserve">, and microbial P from 14 to 200 mg </w:t>
      </w:r>
      <w:r w:rsidR="00367AF2">
        <w:rPr>
          <w:rFonts w:ascii="Times New Roman" w:hAnsi="Times New Roman" w:cs="Times New Roman"/>
          <w:sz w:val="24"/>
          <w:szCs w:val="24"/>
        </w:rPr>
        <w:t>P</w:t>
      </w:r>
      <w:r w:rsidR="00001B29">
        <w:rPr>
          <w:rFonts w:ascii="Times New Roman" w:hAnsi="Times New Roman" w:cs="Times New Roman"/>
          <w:sz w:val="24"/>
          <w:szCs w:val="24"/>
        </w:rPr>
        <w:t xml:space="preserve"> g</w:t>
      </w:r>
      <w:r w:rsidR="00001B29" w:rsidRPr="00001B29">
        <w:rPr>
          <w:rFonts w:ascii="Times New Roman" w:hAnsi="Times New Roman" w:cs="Times New Roman"/>
          <w:sz w:val="24"/>
          <w:szCs w:val="24"/>
          <w:vertAlign w:val="superscript"/>
        </w:rPr>
        <w:t>-1</w:t>
      </w:r>
      <w:r w:rsidR="00001B29">
        <w:rPr>
          <w:rFonts w:ascii="Times New Roman" w:hAnsi="Times New Roman" w:cs="Times New Roman"/>
          <w:sz w:val="24"/>
          <w:szCs w:val="24"/>
        </w:rPr>
        <w:t xml:space="preserve"> soil (Fig. 4)</w:t>
      </w:r>
      <w:r w:rsidR="00001B29" w:rsidRPr="00001B29">
        <w:rPr>
          <w:rFonts w:ascii="Times New Roman" w:hAnsi="Times New Roman" w:cs="Times New Roman"/>
          <w:sz w:val="24"/>
          <w:szCs w:val="24"/>
        </w:rPr>
        <w:t xml:space="preserve">. </w:t>
      </w:r>
      <w:r w:rsidR="0014639E" w:rsidRPr="00001B29">
        <w:rPr>
          <w:rFonts w:ascii="Times New Roman" w:hAnsi="Times New Roman" w:cs="Times New Roman"/>
          <w:sz w:val="24"/>
          <w:szCs w:val="24"/>
        </w:rPr>
        <w:t xml:space="preserve">Fertilization treatment had no significant effects on the concentration of </w:t>
      </w:r>
      <w:r w:rsidR="00BA0AEB">
        <w:rPr>
          <w:rFonts w:ascii="Times New Roman" w:hAnsi="Times New Roman" w:cs="Times New Roman"/>
          <w:sz w:val="24"/>
          <w:szCs w:val="24"/>
        </w:rPr>
        <w:t>m</w:t>
      </w:r>
      <w:r w:rsidR="004D414D">
        <w:rPr>
          <w:rFonts w:ascii="Times New Roman" w:hAnsi="Times New Roman" w:cs="Times New Roman"/>
          <w:sz w:val="24"/>
          <w:szCs w:val="24"/>
        </w:rPr>
        <w:t xml:space="preserve">icrobial C </w:t>
      </w:r>
      <w:r w:rsidR="00BA0AEB">
        <w:rPr>
          <w:rFonts w:ascii="Times New Roman" w:hAnsi="Times New Roman" w:cs="Times New Roman"/>
          <w:sz w:val="24"/>
          <w:szCs w:val="24"/>
        </w:rPr>
        <w:t>or</w:t>
      </w:r>
      <w:r w:rsidR="004D414D">
        <w:rPr>
          <w:rFonts w:ascii="Times New Roman" w:hAnsi="Times New Roman" w:cs="Times New Roman"/>
          <w:sz w:val="24"/>
          <w:szCs w:val="24"/>
        </w:rPr>
        <w:t xml:space="preserve"> N</w:t>
      </w:r>
      <w:r w:rsidR="00001B29">
        <w:rPr>
          <w:rFonts w:ascii="Times New Roman" w:hAnsi="Times New Roman" w:cs="Times New Roman"/>
          <w:sz w:val="24"/>
          <w:szCs w:val="24"/>
        </w:rPr>
        <w:t>, either when</w:t>
      </w:r>
      <w:r w:rsidR="0014639E" w:rsidRPr="00001B29">
        <w:rPr>
          <w:rFonts w:ascii="Times New Roman" w:hAnsi="Times New Roman" w:cs="Times New Roman"/>
          <w:sz w:val="24"/>
          <w:szCs w:val="24"/>
        </w:rPr>
        <w:t xml:space="preserve"> expressed per </w:t>
      </w:r>
      <w:r w:rsidR="00001B29">
        <w:rPr>
          <w:rFonts w:ascii="Times New Roman" w:hAnsi="Times New Roman" w:cs="Times New Roman"/>
          <w:sz w:val="24"/>
          <w:szCs w:val="24"/>
        </w:rPr>
        <w:t>g</w:t>
      </w:r>
      <w:r w:rsidR="0014639E" w:rsidRPr="00001B29">
        <w:rPr>
          <w:rFonts w:ascii="Times New Roman" w:hAnsi="Times New Roman" w:cs="Times New Roman"/>
          <w:sz w:val="24"/>
          <w:szCs w:val="24"/>
        </w:rPr>
        <w:t xml:space="preserve"> of soil (</w:t>
      </w:r>
      <w:r w:rsidR="00001B29">
        <w:rPr>
          <w:rFonts w:ascii="Times New Roman" w:hAnsi="Times New Roman" w:cs="Times New Roman"/>
          <w:sz w:val="24"/>
          <w:szCs w:val="24"/>
        </w:rPr>
        <w:t>Fig. 4</w:t>
      </w:r>
      <w:r w:rsidR="0014639E" w:rsidRPr="00001B29">
        <w:rPr>
          <w:rFonts w:ascii="Times New Roman" w:hAnsi="Times New Roman" w:cs="Times New Roman"/>
          <w:sz w:val="24"/>
          <w:szCs w:val="24"/>
        </w:rPr>
        <w:t>) or per g soil organic C (</w:t>
      </w:r>
      <w:r w:rsidR="0014639E" w:rsidRPr="00001B29">
        <w:rPr>
          <w:rFonts w:ascii="Times New Roman" w:hAnsi="Times New Roman" w:cs="Times New Roman"/>
          <w:i/>
          <w:iCs/>
          <w:sz w:val="24"/>
          <w:szCs w:val="24"/>
        </w:rPr>
        <w:t>data not shown</w:t>
      </w:r>
      <w:r w:rsidR="0014639E" w:rsidRPr="00001B29">
        <w:rPr>
          <w:rFonts w:ascii="Times New Roman" w:hAnsi="Times New Roman" w:cs="Times New Roman"/>
          <w:sz w:val="24"/>
          <w:szCs w:val="24"/>
        </w:rPr>
        <w:t>).</w:t>
      </w:r>
      <w:r w:rsidR="004D414D">
        <w:rPr>
          <w:rFonts w:ascii="Times New Roman" w:hAnsi="Times New Roman" w:cs="Times New Roman"/>
          <w:sz w:val="24"/>
          <w:szCs w:val="24"/>
        </w:rPr>
        <w:t xml:space="preserve"> </w:t>
      </w:r>
      <w:r w:rsidR="003E69D9">
        <w:rPr>
          <w:rFonts w:ascii="Times New Roman" w:hAnsi="Times New Roman" w:cs="Times New Roman"/>
          <w:sz w:val="24"/>
          <w:szCs w:val="24"/>
        </w:rPr>
        <w:t>However, p</w:t>
      </w:r>
      <w:r w:rsidR="004D414D">
        <w:rPr>
          <w:rFonts w:ascii="Times New Roman" w:hAnsi="Times New Roman" w:cs="Times New Roman"/>
          <w:sz w:val="24"/>
          <w:szCs w:val="24"/>
        </w:rPr>
        <w:t>lots that received +P</w:t>
      </w:r>
      <w:r w:rsidR="0014639E" w:rsidRPr="00001B29">
        <w:rPr>
          <w:rFonts w:ascii="Times New Roman" w:hAnsi="Times New Roman" w:cs="Times New Roman"/>
          <w:sz w:val="24"/>
          <w:szCs w:val="24"/>
        </w:rPr>
        <w:t xml:space="preserve"> </w:t>
      </w:r>
      <w:r w:rsidR="004D414D">
        <w:rPr>
          <w:rFonts w:ascii="Times New Roman" w:hAnsi="Times New Roman" w:cs="Times New Roman"/>
          <w:sz w:val="24"/>
          <w:szCs w:val="24"/>
        </w:rPr>
        <w:t xml:space="preserve">(+P, +NP) </w:t>
      </w:r>
      <w:r w:rsidR="00AC41BE">
        <w:rPr>
          <w:rFonts w:ascii="Times New Roman" w:hAnsi="Times New Roman" w:cs="Times New Roman"/>
          <w:sz w:val="24"/>
          <w:szCs w:val="24"/>
        </w:rPr>
        <w:t>had double the concentration of</w:t>
      </w:r>
      <w:r w:rsidR="004D414D">
        <w:rPr>
          <w:rFonts w:ascii="Times New Roman" w:hAnsi="Times New Roman" w:cs="Times New Roman"/>
          <w:sz w:val="24"/>
          <w:szCs w:val="24"/>
        </w:rPr>
        <w:t xml:space="preserve"> microbial P </w:t>
      </w:r>
      <w:r w:rsidR="00AC41BE">
        <w:rPr>
          <w:rFonts w:ascii="Times New Roman" w:hAnsi="Times New Roman" w:cs="Times New Roman"/>
          <w:sz w:val="24"/>
          <w:szCs w:val="24"/>
        </w:rPr>
        <w:t>than</w:t>
      </w:r>
      <w:r w:rsidR="004D414D">
        <w:rPr>
          <w:rFonts w:ascii="Times New Roman" w:hAnsi="Times New Roman" w:cs="Times New Roman"/>
          <w:sz w:val="24"/>
          <w:szCs w:val="24"/>
        </w:rPr>
        <w:t xml:space="preserve"> plots that did not (Control, +N</w:t>
      </w:r>
      <w:r w:rsidR="00AC41BE">
        <w:rPr>
          <w:rFonts w:ascii="Times New Roman" w:hAnsi="Times New Roman" w:cs="Times New Roman"/>
          <w:sz w:val="24"/>
          <w:szCs w:val="24"/>
        </w:rPr>
        <w:t xml:space="preserve">) </w:t>
      </w:r>
      <w:r w:rsidR="004D414D">
        <w:rPr>
          <w:rFonts w:ascii="Times New Roman" w:hAnsi="Times New Roman" w:cs="Times New Roman"/>
          <w:sz w:val="24"/>
          <w:szCs w:val="24"/>
        </w:rPr>
        <w:t>(</w:t>
      </w:r>
      <w:proofErr w:type="gramStart"/>
      <w:r w:rsidR="009761C4">
        <w:rPr>
          <w:rFonts w:ascii="Times New Roman" w:hAnsi="Times New Roman" w:cs="Times New Roman"/>
          <w:sz w:val="24"/>
          <w:szCs w:val="24"/>
        </w:rPr>
        <w:t>F</w:t>
      </w:r>
      <w:r w:rsidR="009761C4" w:rsidRPr="00257124">
        <w:rPr>
          <w:rFonts w:ascii="Times New Roman" w:hAnsi="Times New Roman" w:cs="Times New Roman"/>
          <w:sz w:val="24"/>
          <w:szCs w:val="24"/>
          <w:vertAlign w:val="subscript"/>
        </w:rPr>
        <w:t>(</w:t>
      </w:r>
      <w:proofErr w:type="gramEnd"/>
      <w:r w:rsidR="009761C4">
        <w:rPr>
          <w:rFonts w:ascii="Times New Roman" w:hAnsi="Times New Roman" w:cs="Times New Roman"/>
          <w:sz w:val="24"/>
          <w:szCs w:val="24"/>
          <w:vertAlign w:val="subscript"/>
        </w:rPr>
        <w:t>1</w:t>
      </w:r>
      <w:r w:rsidR="009761C4" w:rsidRPr="00257124">
        <w:rPr>
          <w:rFonts w:ascii="Times New Roman" w:hAnsi="Times New Roman" w:cs="Times New Roman"/>
          <w:sz w:val="24"/>
          <w:szCs w:val="24"/>
          <w:vertAlign w:val="subscript"/>
        </w:rPr>
        <w:t>,1</w:t>
      </w:r>
      <w:r w:rsidR="009761C4">
        <w:rPr>
          <w:rFonts w:ascii="Times New Roman" w:hAnsi="Times New Roman" w:cs="Times New Roman"/>
          <w:sz w:val="24"/>
          <w:szCs w:val="24"/>
          <w:vertAlign w:val="subscript"/>
        </w:rPr>
        <w:t>8</w:t>
      </w:r>
      <w:r w:rsidR="009761C4" w:rsidRPr="00257124">
        <w:rPr>
          <w:rFonts w:ascii="Times New Roman" w:hAnsi="Times New Roman" w:cs="Times New Roman"/>
          <w:sz w:val="24"/>
          <w:szCs w:val="24"/>
          <w:vertAlign w:val="subscript"/>
        </w:rPr>
        <w:t>)=</w:t>
      </w:r>
      <w:r w:rsidR="009761C4">
        <w:rPr>
          <w:rFonts w:ascii="Times New Roman" w:hAnsi="Times New Roman" w:cs="Times New Roman"/>
          <w:sz w:val="24"/>
          <w:szCs w:val="24"/>
        </w:rPr>
        <w:t xml:space="preserve">6.06, p=0.024; </w:t>
      </w:r>
      <w:r w:rsidR="004D414D">
        <w:rPr>
          <w:rFonts w:ascii="Times New Roman" w:hAnsi="Times New Roman" w:cs="Times New Roman"/>
          <w:sz w:val="24"/>
          <w:szCs w:val="24"/>
        </w:rPr>
        <w:t xml:space="preserve">Fig. 4).  </w:t>
      </w:r>
      <w:r w:rsidR="003E69D9">
        <w:rPr>
          <w:rFonts w:ascii="Times New Roman" w:hAnsi="Times New Roman" w:cs="Times New Roman"/>
          <w:sz w:val="24"/>
          <w:szCs w:val="24"/>
        </w:rPr>
        <w:t>Microbial</w:t>
      </w:r>
      <w:r w:rsidR="00906E26">
        <w:rPr>
          <w:rFonts w:ascii="Times New Roman" w:hAnsi="Times New Roman" w:cs="Times New Roman"/>
          <w:sz w:val="24"/>
          <w:szCs w:val="24"/>
        </w:rPr>
        <w:t xml:space="preserve"> molar</w:t>
      </w:r>
      <w:r w:rsidR="003E69D9">
        <w:rPr>
          <w:rFonts w:ascii="Times New Roman" w:hAnsi="Times New Roman" w:cs="Times New Roman"/>
          <w:sz w:val="24"/>
          <w:szCs w:val="24"/>
        </w:rPr>
        <w:t xml:space="preserve"> </w:t>
      </w:r>
      <w:proofErr w:type="gramStart"/>
      <w:r w:rsidR="003E69D9">
        <w:rPr>
          <w:rFonts w:ascii="Times New Roman" w:hAnsi="Times New Roman" w:cs="Times New Roman"/>
          <w:sz w:val="24"/>
          <w:szCs w:val="24"/>
        </w:rPr>
        <w:t>C:N</w:t>
      </w:r>
      <w:proofErr w:type="gramEnd"/>
      <w:r w:rsidR="00AC41BE">
        <w:rPr>
          <w:rFonts w:ascii="Times New Roman" w:hAnsi="Times New Roman" w:cs="Times New Roman"/>
          <w:sz w:val="24"/>
          <w:szCs w:val="24"/>
        </w:rPr>
        <w:t xml:space="preserve"> values were in the range of</w:t>
      </w:r>
      <w:r w:rsidR="00906E26">
        <w:rPr>
          <w:rFonts w:ascii="Times New Roman" w:hAnsi="Times New Roman" w:cs="Times New Roman"/>
          <w:sz w:val="24"/>
          <w:szCs w:val="24"/>
        </w:rPr>
        <w:t xml:space="preserve"> </w:t>
      </w:r>
      <w:r w:rsidR="00DB158C">
        <w:rPr>
          <w:rFonts w:ascii="Times New Roman" w:hAnsi="Times New Roman" w:cs="Times New Roman"/>
          <w:sz w:val="24"/>
          <w:szCs w:val="24"/>
        </w:rPr>
        <w:t>6.1</w:t>
      </w:r>
      <w:r w:rsidR="003E69D9">
        <w:rPr>
          <w:rFonts w:ascii="Times New Roman" w:hAnsi="Times New Roman" w:cs="Times New Roman"/>
          <w:sz w:val="24"/>
          <w:szCs w:val="24"/>
        </w:rPr>
        <w:sym w:font="Symbol" w:char="F02D"/>
      </w:r>
      <w:r w:rsidR="00DB158C">
        <w:rPr>
          <w:rFonts w:ascii="Times New Roman" w:hAnsi="Times New Roman" w:cs="Times New Roman"/>
          <w:sz w:val="24"/>
          <w:szCs w:val="24"/>
        </w:rPr>
        <w:t>6.2</w:t>
      </w:r>
      <w:r w:rsidR="003E69D9">
        <w:rPr>
          <w:rFonts w:ascii="Times New Roman" w:hAnsi="Times New Roman" w:cs="Times New Roman"/>
          <w:sz w:val="24"/>
          <w:szCs w:val="24"/>
        </w:rPr>
        <w:t xml:space="preserve">, </w:t>
      </w:r>
      <w:r w:rsidR="00FA6D8A">
        <w:rPr>
          <w:rFonts w:ascii="Times New Roman" w:hAnsi="Times New Roman" w:cs="Times New Roman"/>
          <w:sz w:val="24"/>
          <w:szCs w:val="24"/>
        </w:rPr>
        <w:t xml:space="preserve">microbial N:P </w:t>
      </w:r>
      <w:r w:rsidR="00DB158C">
        <w:rPr>
          <w:rFonts w:ascii="Times New Roman" w:hAnsi="Times New Roman" w:cs="Times New Roman"/>
          <w:sz w:val="24"/>
          <w:szCs w:val="24"/>
        </w:rPr>
        <w:t>8.5</w:t>
      </w:r>
      <w:r w:rsidR="00FA6D8A">
        <w:rPr>
          <w:rFonts w:ascii="Times New Roman" w:hAnsi="Times New Roman" w:cs="Times New Roman"/>
          <w:sz w:val="24"/>
          <w:szCs w:val="24"/>
        </w:rPr>
        <w:sym w:font="Symbol" w:char="F02D"/>
      </w:r>
      <w:r w:rsidR="00DB158C">
        <w:rPr>
          <w:rFonts w:ascii="Times New Roman" w:hAnsi="Times New Roman" w:cs="Times New Roman"/>
          <w:sz w:val="24"/>
          <w:szCs w:val="24"/>
        </w:rPr>
        <w:t>9.9</w:t>
      </w:r>
      <w:r w:rsidR="00FA6D8A">
        <w:rPr>
          <w:rFonts w:ascii="Times New Roman" w:hAnsi="Times New Roman" w:cs="Times New Roman"/>
          <w:sz w:val="24"/>
          <w:szCs w:val="24"/>
        </w:rPr>
        <w:t xml:space="preserve"> and m</w:t>
      </w:r>
      <w:r w:rsidR="003E69D9">
        <w:rPr>
          <w:rFonts w:ascii="Times New Roman" w:hAnsi="Times New Roman" w:cs="Times New Roman"/>
          <w:sz w:val="24"/>
          <w:szCs w:val="24"/>
        </w:rPr>
        <w:t xml:space="preserve">icrobial </w:t>
      </w:r>
      <w:r w:rsidR="00FA6D8A">
        <w:rPr>
          <w:rFonts w:ascii="Times New Roman" w:hAnsi="Times New Roman" w:cs="Times New Roman"/>
          <w:sz w:val="24"/>
          <w:szCs w:val="24"/>
        </w:rPr>
        <w:t>C</w:t>
      </w:r>
      <w:r w:rsidR="003E69D9">
        <w:rPr>
          <w:rFonts w:ascii="Times New Roman" w:hAnsi="Times New Roman" w:cs="Times New Roman"/>
          <w:sz w:val="24"/>
          <w:szCs w:val="24"/>
        </w:rPr>
        <w:t xml:space="preserve">:P </w:t>
      </w:r>
      <w:r w:rsidR="00DB158C">
        <w:rPr>
          <w:rFonts w:ascii="Times New Roman" w:hAnsi="Times New Roman" w:cs="Times New Roman"/>
          <w:sz w:val="24"/>
          <w:szCs w:val="24"/>
        </w:rPr>
        <w:t>49.7</w:t>
      </w:r>
      <w:r w:rsidR="003E69D9">
        <w:rPr>
          <w:rFonts w:ascii="Times New Roman" w:hAnsi="Times New Roman" w:cs="Times New Roman"/>
          <w:sz w:val="24"/>
          <w:szCs w:val="24"/>
        </w:rPr>
        <w:sym w:font="Symbol" w:char="F02D"/>
      </w:r>
      <w:r w:rsidR="00DB158C">
        <w:rPr>
          <w:rFonts w:ascii="Times New Roman" w:hAnsi="Times New Roman" w:cs="Times New Roman"/>
          <w:sz w:val="24"/>
          <w:szCs w:val="24"/>
        </w:rPr>
        <w:t>61.5</w:t>
      </w:r>
      <w:r w:rsidR="009761C4">
        <w:rPr>
          <w:rFonts w:ascii="Times New Roman" w:hAnsi="Times New Roman" w:cs="Times New Roman"/>
          <w:sz w:val="24"/>
          <w:szCs w:val="24"/>
        </w:rPr>
        <w:t>,</w:t>
      </w:r>
      <w:r w:rsidR="00AC41BE">
        <w:rPr>
          <w:rFonts w:ascii="Times New Roman" w:hAnsi="Times New Roman" w:cs="Times New Roman"/>
          <w:sz w:val="24"/>
          <w:szCs w:val="24"/>
        </w:rPr>
        <w:t xml:space="preserve"> but</w:t>
      </w:r>
      <w:r w:rsidR="009761C4">
        <w:rPr>
          <w:rFonts w:ascii="Times New Roman" w:hAnsi="Times New Roman" w:cs="Times New Roman"/>
          <w:sz w:val="24"/>
          <w:szCs w:val="24"/>
        </w:rPr>
        <w:t xml:space="preserve"> fertilization did not significantly influence those ratios</w:t>
      </w:r>
      <w:r w:rsidR="00BA0AEB">
        <w:rPr>
          <w:rFonts w:ascii="Times New Roman" w:hAnsi="Times New Roman" w:cs="Times New Roman"/>
          <w:sz w:val="24"/>
          <w:szCs w:val="24"/>
        </w:rPr>
        <w:t xml:space="preserve"> (Table 2)</w:t>
      </w:r>
      <w:r w:rsidR="009761C4">
        <w:rPr>
          <w:rFonts w:ascii="Times New Roman" w:hAnsi="Times New Roman" w:cs="Times New Roman"/>
          <w:sz w:val="24"/>
          <w:szCs w:val="24"/>
        </w:rPr>
        <w:t xml:space="preserve">. </w:t>
      </w:r>
    </w:p>
    <w:p w14:paraId="4F0D95EE" w14:textId="68E6C36F" w:rsidR="001B092B" w:rsidRDefault="000379E3" w:rsidP="0057044C">
      <w:pPr>
        <w:spacing w:line="480" w:lineRule="auto"/>
        <w:rPr>
          <w:rFonts w:ascii="Times New Roman" w:hAnsi="Times New Roman" w:cs="Times New Roman"/>
          <w:sz w:val="24"/>
          <w:szCs w:val="24"/>
        </w:rPr>
      </w:pPr>
      <w:r>
        <w:rPr>
          <w:rFonts w:ascii="Times New Roman" w:hAnsi="Times New Roman" w:cs="Times New Roman"/>
          <w:sz w:val="24"/>
          <w:szCs w:val="24"/>
        </w:rPr>
        <w:t>Both m</w:t>
      </w:r>
      <w:r w:rsidR="001B092B">
        <w:rPr>
          <w:rFonts w:ascii="Times New Roman" w:hAnsi="Times New Roman" w:cs="Times New Roman"/>
          <w:sz w:val="24"/>
          <w:szCs w:val="24"/>
        </w:rPr>
        <w:t xml:space="preserve">icrobial C and N were strongly </w:t>
      </w:r>
      <w:r w:rsidR="000E45D9">
        <w:rPr>
          <w:rFonts w:ascii="Times New Roman" w:hAnsi="Times New Roman" w:cs="Times New Roman"/>
          <w:sz w:val="24"/>
          <w:szCs w:val="24"/>
        </w:rPr>
        <w:t xml:space="preserve">and positively </w:t>
      </w:r>
      <w:r w:rsidR="001B092B">
        <w:rPr>
          <w:rFonts w:ascii="Times New Roman" w:hAnsi="Times New Roman" w:cs="Times New Roman"/>
          <w:sz w:val="24"/>
          <w:szCs w:val="24"/>
        </w:rPr>
        <w:t>correlated with Total C and N</w:t>
      </w:r>
      <w:r w:rsidR="000E45D9">
        <w:rPr>
          <w:rFonts w:ascii="Times New Roman" w:hAnsi="Times New Roman" w:cs="Times New Roman"/>
          <w:sz w:val="24"/>
          <w:szCs w:val="24"/>
        </w:rPr>
        <w:t xml:space="preserve"> </w:t>
      </w:r>
      <w:r w:rsidR="001B092B">
        <w:rPr>
          <w:rFonts w:ascii="Times New Roman" w:hAnsi="Times New Roman" w:cs="Times New Roman"/>
          <w:sz w:val="24"/>
          <w:szCs w:val="24"/>
        </w:rPr>
        <w:t>(Table 3). Microbial P was strongly</w:t>
      </w:r>
      <w:r w:rsidR="00BA0AEB">
        <w:rPr>
          <w:rFonts w:ascii="Times New Roman" w:hAnsi="Times New Roman" w:cs="Times New Roman"/>
          <w:sz w:val="24"/>
          <w:szCs w:val="24"/>
        </w:rPr>
        <w:t xml:space="preserve"> positively correlated </w:t>
      </w:r>
      <w:r w:rsidR="001B092B">
        <w:rPr>
          <w:rFonts w:ascii="Times New Roman" w:hAnsi="Times New Roman" w:cs="Times New Roman"/>
          <w:sz w:val="24"/>
          <w:szCs w:val="24"/>
        </w:rPr>
        <w:t>with labile phosphate</w:t>
      </w:r>
      <w:r w:rsidR="000E45D9">
        <w:rPr>
          <w:rFonts w:ascii="Times New Roman" w:hAnsi="Times New Roman" w:cs="Times New Roman"/>
          <w:sz w:val="24"/>
          <w:szCs w:val="24"/>
        </w:rPr>
        <w:t>, but not with Total P</w:t>
      </w:r>
      <w:r w:rsidR="001B092B">
        <w:rPr>
          <w:rFonts w:ascii="Times New Roman" w:hAnsi="Times New Roman" w:cs="Times New Roman"/>
          <w:sz w:val="24"/>
          <w:szCs w:val="24"/>
        </w:rPr>
        <w:t xml:space="preserve"> (Table 3). </w:t>
      </w:r>
      <w:r>
        <w:rPr>
          <w:rFonts w:ascii="Times New Roman" w:hAnsi="Times New Roman" w:cs="Times New Roman"/>
          <w:sz w:val="24"/>
          <w:szCs w:val="24"/>
        </w:rPr>
        <w:t>M</w:t>
      </w:r>
      <w:r w:rsidR="001B092B">
        <w:rPr>
          <w:rFonts w:ascii="Times New Roman" w:hAnsi="Times New Roman" w:cs="Times New Roman"/>
          <w:sz w:val="24"/>
          <w:szCs w:val="24"/>
        </w:rPr>
        <w:t>icrobial C</w:t>
      </w:r>
      <w:r>
        <w:rPr>
          <w:rFonts w:ascii="Times New Roman" w:hAnsi="Times New Roman" w:cs="Times New Roman"/>
          <w:sz w:val="24"/>
          <w:szCs w:val="24"/>
        </w:rPr>
        <w:t xml:space="preserve"> and </w:t>
      </w:r>
      <w:r w:rsidR="001B092B">
        <w:rPr>
          <w:rFonts w:ascii="Times New Roman" w:hAnsi="Times New Roman" w:cs="Times New Roman"/>
          <w:sz w:val="24"/>
          <w:szCs w:val="24"/>
        </w:rPr>
        <w:t xml:space="preserve">N were </w:t>
      </w:r>
      <w:r>
        <w:rPr>
          <w:rFonts w:ascii="Times New Roman" w:hAnsi="Times New Roman" w:cs="Times New Roman"/>
          <w:sz w:val="24"/>
          <w:szCs w:val="24"/>
        </w:rPr>
        <w:t>moderately</w:t>
      </w:r>
      <w:r w:rsidR="00BA0AEB">
        <w:rPr>
          <w:rFonts w:ascii="Times New Roman" w:hAnsi="Times New Roman" w:cs="Times New Roman"/>
          <w:sz w:val="24"/>
          <w:szCs w:val="24"/>
        </w:rPr>
        <w:t xml:space="preserve"> significantly </w:t>
      </w:r>
      <w:r w:rsidR="001B092B">
        <w:rPr>
          <w:rFonts w:ascii="Times New Roman" w:hAnsi="Times New Roman" w:cs="Times New Roman"/>
          <w:sz w:val="24"/>
          <w:szCs w:val="24"/>
        </w:rPr>
        <w:t>correlated with</w:t>
      </w:r>
      <w:r w:rsidR="00BA0AEB">
        <w:rPr>
          <w:rFonts w:ascii="Times New Roman" w:hAnsi="Times New Roman" w:cs="Times New Roman"/>
          <w:sz w:val="24"/>
          <w:szCs w:val="24"/>
        </w:rPr>
        <w:t xml:space="preserve"> </w:t>
      </w:r>
      <w:r>
        <w:rPr>
          <w:rFonts w:ascii="Times New Roman" w:hAnsi="Times New Roman" w:cs="Times New Roman"/>
          <w:sz w:val="24"/>
          <w:szCs w:val="24"/>
        </w:rPr>
        <w:t xml:space="preserve">the base cations </w:t>
      </w:r>
      <w:r w:rsidR="001B092B">
        <w:rPr>
          <w:rFonts w:ascii="Times New Roman" w:hAnsi="Times New Roman" w:cs="Times New Roman"/>
          <w:sz w:val="24"/>
          <w:szCs w:val="24"/>
        </w:rPr>
        <w:t>Mg and Na</w:t>
      </w:r>
      <w:r>
        <w:rPr>
          <w:rFonts w:ascii="Times New Roman" w:hAnsi="Times New Roman" w:cs="Times New Roman"/>
          <w:sz w:val="24"/>
          <w:szCs w:val="24"/>
        </w:rPr>
        <w:t>, and a</w:t>
      </w:r>
      <w:r w:rsidR="001B092B">
        <w:rPr>
          <w:rFonts w:ascii="Times New Roman" w:hAnsi="Times New Roman" w:cs="Times New Roman"/>
          <w:sz w:val="24"/>
          <w:szCs w:val="24"/>
        </w:rPr>
        <w:t xml:space="preserve">ll three microbial C, N and P were </w:t>
      </w:r>
      <w:r w:rsidR="00B73185">
        <w:rPr>
          <w:rFonts w:ascii="Times New Roman" w:hAnsi="Times New Roman" w:cs="Times New Roman"/>
          <w:sz w:val="24"/>
          <w:szCs w:val="24"/>
        </w:rPr>
        <w:t xml:space="preserve">moderately </w:t>
      </w:r>
      <w:r w:rsidR="001B092B">
        <w:rPr>
          <w:rFonts w:ascii="Times New Roman" w:hAnsi="Times New Roman" w:cs="Times New Roman"/>
          <w:sz w:val="24"/>
          <w:szCs w:val="24"/>
        </w:rPr>
        <w:t xml:space="preserve">positively correlated with </w:t>
      </w:r>
      <w:r>
        <w:rPr>
          <w:rFonts w:ascii="Times New Roman" w:hAnsi="Times New Roman" w:cs="Times New Roman"/>
          <w:sz w:val="24"/>
          <w:szCs w:val="24"/>
        </w:rPr>
        <w:t xml:space="preserve">Ca, </w:t>
      </w:r>
      <w:r w:rsidR="001B092B">
        <w:rPr>
          <w:rFonts w:ascii="Times New Roman" w:hAnsi="Times New Roman" w:cs="Times New Roman"/>
          <w:sz w:val="24"/>
          <w:szCs w:val="24"/>
        </w:rPr>
        <w:t>TEB and ECEC</w:t>
      </w:r>
      <w:r>
        <w:rPr>
          <w:rFonts w:ascii="Times New Roman" w:hAnsi="Times New Roman" w:cs="Times New Roman"/>
          <w:sz w:val="24"/>
          <w:szCs w:val="24"/>
        </w:rPr>
        <w:t xml:space="preserve"> (Table 3).</w:t>
      </w:r>
    </w:p>
    <w:p w14:paraId="11EBB8CD" w14:textId="3705E577" w:rsidR="001B092B" w:rsidRPr="000018DC" w:rsidRDefault="001B092B" w:rsidP="001B092B">
      <w:pPr>
        <w:pStyle w:val="Heading2"/>
        <w:rPr>
          <w:lang w:val="en-GB"/>
        </w:rPr>
      </w:pPr>
      <w:r w:rsidRPr="000018DC">
        <w:rPr>
          <w:lang w:val="en-GB"/>
        </w:rPr>
        <w:t>Hydrolytic enzyme activity</w:t>
      </w:r>
    </w:p>
    <w:p w14:paraId="1305D065" w14:textId="375E1D3D" w:rsidR="001B092B" w:rsidRDefault="009761C4" w:rsidP="001B092B">
      <w:pPr>
        <w:spacing w:line="480" w:lineRule="auto"/>
        <w:rPr>
          <w:rFonts w:ascii="Times New Roman" w:hAnsi="Times New Roman" w:cs="Times New Roman"/>
          <w:sz w:val="24"/>
          <w:szCs w:val="24"/>
        </w:rPr>
      </w:pPr>
      <w:r>
        <w:rPr>
          <w:rFonts w:ascii="Times New Roman" w:hAnsi="Times New Roman" w:cs="Times New Roman"/>
          <w:sz w:val="24"/>
          <w:szCs w:val="24"/>
        </w:rPr>
        <w:t>Of the nine hydrolytic soil enzymes tested, only three responded significantly to fertilization, specifically to N addition (+N, +NP). Sulfatase was significantly higher in plots that received N than in those that did not (</w:t>
      </w:r>
      <w:proofErr w:type="gramStart"/>
      <w:r>
        <w:rPr>
          <w:rFonts w:ascii="Times New Roman" w:hAnsi="Times New Roman" w:cs="Times New Roman"/>
          <w:sz w:val="24"/>
          <w:szCs w:val="24"/>
        </w:rPr>
        <w:t>F</w:t>
      </w:r>
      <w:r w:rsidRPr="00257124">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1</w:t>
      </w:r>
      <w:r w:rsidRPr="00257124">
        <w:rPr>
          <w:rFonts w:ascii="Times New Roman" w:hAnsi="Times New Roman" w:cs="Times New Roman"/>
          <w:sz w:val="24"/>
          <w:szCs w:val="24"/>
          <w:vertAlign w:val="subscript"/>
        </w:rPr>
        <w:t>,1</w:t>
      </w:r>
      <w:r>
        <w:rPr>
          <w:rFonts w:ascii="Times New Roman" w:hAnsi="Times New Roman" w:cs="Times New Roman"/>
          <w:sz w:val="24"/>
          <w:szCs w:val="24"/>
          <w:vertAlign w:val="subscript"/>
        </w:rPr>
        <w:t>8</w:t>
      </w:r>
      <w:r w:rsidRPr="00257124">
        <w:rPr>
          <w:rFonts w:ascii="Times New Roman" w:hAnsi="Times New Roman" w:cs="Times New Roman"/>
          <w:sz w:val="24"/>
          <w:szCs w:val="24"/>
          <w:vertAlign w:val="subscript"/>
        </w:rPr>
        <w:t>)=</w:t>
      </w:r>
      <w:r>
        <w:rPr>
          <w:rFonts w:ascii="Times New Roman" w:hAnsi="Times New Roman" w:cs="Times New Roman"/>
          <w:sz w:val="24"/>
          <w:szCs w:val="24"/>
        </w:rPr>
        <w:t xml:space="preserve">12.5, p=0.002; Fig. 5) whereas </w:t>
      </w:r>
      <w:proofErr w:type="spellStart"/>
      <w:r w:rsidR="00F24330">
        <w:rPr>
          <w:rFonts w:ascii="Times New Roman" w:hAnsi="Times New Roman" w:cs="Times New Roman"/>
          <w:sz w:val="24"/>
          <w:szCs w:val="24"/>
        </w:rPr>
        <w:t>cellobiohydrolase</w:t>
      </w:r>
      <w:proofErr w:type="spellEnd"/>
      <w:r w:rsidR="00F24330">
        <w:rPr>
          <w:rFonts w:ascii="Times New Roman" w:hAnsi="Times New Roman" w:cs="Times New Roman"/>
          <w:sz w:val="24"/>
          <w:szCs w:val="24"/>
        </w:rPr>
        <w:t xml:space="preserve"> (F</w:t>
      </w:r>
      <w:r w:rsidR="00F24330" w:rsidRPr="00257124">
        <w:rPr>
          <w:rFonts w:ascii="Times New Roman" w:hAnsi="Times New Roman" w:cs="Times New Roman"/>
          <w:sz w:val="24"/>
          <w:szCs w:val="24"/>
          <w:vertAlign w:val="subscript"/>
        </w:rPr>
        <w:t>(</w:t>
      </w:r>
      <w:r w:rsidR="00F24330">
        <w:rPr>
          <w:rFonts w:ascii="Times New Roman" w:hAnsi="Times New Roman" w:cs="Times New Roman"/>
          <w:sz w:val="24"/>
          <w:szCs w:val="24"/>
          <w:vertAlign w:val="subscript"/>
        </w:rPr>
        <w:t>1</w:t>
      </w:r>
      <w:r w:rsidR="00F24330" w:rsidRPr="00257124">
        <w:rPr>
          <w:rFonts w:ascii="Times New Roman" w:hAnsi="Times New Roman" w:cs="Times New Roman"/>
          <w:sz w:val="24"/>
          <w:szCs w:val="24"/>
          <w:vertAlign w:val="subscript"/>
        </w:rPr>
        <w:t>,1</w:t>
      </w:r>
      <w:r w:rsidR="00F24330">
        <w:rPr>
          <w:rFonts w:ascii="Times New Roman" w:hAnsi="Times New Roman" w:cs="Times New Roman"/>
          <w:sz w:val="24"/>
          <w:szCs w:val="24"/>
          <w:vertAlign w:val="subscript"/>
        </w:rPr>
        <w:t>8</w:t>
      </w:r>
      <w:r w:rsidR="00F24330" w:rsidRPr="00257124">
        <w:rPr>
          <w:rFonts w:ascii="Times New Roman" w:hAnsi="Times New Roman" w:cs="Times New Roman"/>
          <w:sz w:val="24"/>
          <w:szCs w:val="24"/>
          <w:vertAlign w:val="subscript"/>
        </w:rPr>
        <w:t>)=</w:t>
      </w:r>
      <w:r w:rsidR="00F24330">
        <w:rPr>
          <w:rFonts w:ascii="Times New Roman" w:hAnsi="Times New Roman" w:cs="Times New Roman"/>
          <w:sz w:val="24"/>
          <w:szCs w:val="24"/>
        </w:rPr>
        <w:t>5.03, p=0.038; Fig. 5) and xylanase (F</w:t>
      </w:r>
      <w:r w:rsidR="00F24330" w:rsidRPr="00257124">
        <w:rPr>
          <w:rFonts w:ascii="Times New Roman" w:hAnsi="Times New Roman" w:cs="Times New Roman"/>
          <w:sz w:val="24"/>
          <w:szCs w:val="24"/>
          <w:vertAlign w:val="subscript"/>
        </w:rPr>
        <w:t>(</w:t>
      </w:r>
      <w:r w:rsidR="00F24330">
        <w:rPr>
          <w:rFonts w:ascii="Times New Roman" w:hAnsi="Times New Roman" w:cs="Times New Roman"/>
          <w:sz w:val="24"/>
          <w:szCs w:val="24"/>
          <w:vertAlign w:val="subscript"/>
        </w:rPr>
        <w:t>1</w:t>
      </w:r>
      <w:r w:rsidR="00F24330" w:rsidRPr="00257124">
        <w:rPr>
          <w:rFonts w:ascii="Times New Roman" w:hAnsi="Times New Roman" w:cs="Times New Roman"/>
          <w:sz w:val="24"/>
          <w:szCs w:val="24"/>
          <w:vertAlign w:val="subscript"/>
        </w:rPr>
        <w:t>,1</w:t>
      </w:r>
      <w:r w:rsidR="00F24330">
        <w:rPr>
          <w:rFonts w:ascii="Times New Roman" w:hAnsi="Times New Roman" w:cs="Times New Roman"/>
          <w:sz w:val="24"/>
          <w:szCs w:val="24"/>
          <w:vertAlign w:val="subscript"/>
        </w:rPr>
        <w:t>8</w:t>
      </w:r>
      <w:r w:rsidR="00F24330" w:rsidRPr="00257124">
        <w:rPr>
          <w:rFonts w:ascii="Times New Roman" w:hAnsi="Times New Roman" w:cs="Times New Roman"/>
          <w:sz w:val="24"/>
          <w:szCs w:val="24"/>
          <w:vertAlign w:val="subscript"/>
        </w:rPr>
        <w:t>)=</w:t>
      </w:r>
      <w:r w:rsidR="00F24330">
        <w:rPr>
          <w:rFonts w:ascii="Times New Roman" w:hAnsi="Times New Roman" w:cs="Times New Roman"/>
          <w:sz w:val="24"/>
          <w:szCs w:val="24"/>
        </w:rPr>
        <w:t>3.38, p=0.083; Fig. 5) decreased with N addition (+N, +NP), although results for xylanase were only marginally significant</w:t>
      </w:r>
      <w:r w:rsidR="00BA0AEB">
        <w:rPr>
          <w:rFonts w:ascii="Times New Roman" w:hAnsi="Times New Roman" w:cs="Times New Roman"/>
          <w:sz w:val="24"/>
          <w:szCs w:val="24"/>
        </w:rPr>
        <w:t xml:space="preserve">. </w:t>
      </w:r>
      <w:r w:rsidR="00F24330">
        <w:rPr>
          <w:rFonts w:ascii="Times New Roman" w:hAnsi="Times New Roman" w:cs="Times New Roman"/>
          <w:sz w:val="24"/>
          <w:szCs w:val="24"/>
        </w:rPr>
        <w:t xml:space="preserve">  </w:t>
      </w:r>
      <w:r w:rsidR="004D3BD9">
        <w:rPr>
          <w:rFonts w:ascii="Times New Roman" w:hAnsi="Times New Roman" w:cs="Times New Roman"/>
          <w:sz w:val="24"/>
          <w:szCs w:val="24"/>
        </w:rPr>
        <w:t xml:space="preserve">Following this, stoichiometric enzyme ratios involving sulfatase (S), such as C:S, N:S and P:S, were all significantly influenced by N addition (Table S1). No enzyme responded </w:t>
      </w:r>
      <w:r w:rsidR="00BA0AEB">
        <w:rPr>
          <w:rFonts w:ascii="Times New Roman" w:hAnsi="Times New Roman" w:cs="Times New Roman"/>
          <w:sz w:val="24"/>
          <w:szCs w:val="24"/>
        </w:rPr>
        <w:lastRenderedPageBreak/>
        <w:t xml:space="preserve">significantly </w:t>
      </w:r>
      <w:r w:rsidR="004D3BD9">
        <w:rPr>
          <w:rFonts w:ascii="Times New Roman" w:hAnsi="Times New Roman" w:cs="Times New Roman"/>
          <w:sz w:val="24"/>
          <w:szCs w:val="24"/>
        </w:rPr>
        <w:t xml:space="preserve">to P addition. </w:t>
      </w:r>
      <w:r w:rsidR="001B092B">
        <w:rPr>
          <w:rFonts w:ascii="Times New Roman" w:hAnsi="Times New Roman" w:cs="Times New Roman"/>
          <w:sz w:val="24"/>
          <w:szCs w:val="24"/>
        </w:rPr>
        <w:t xml:space="preserve">Of all the soil variables measured, soil pH seemed to have the strongest effect on soil enzyme activity, through being </w:t>
      </w:r>
      <w:r w:rsidR="000379E3">
        <w:rPr>
          <w:rFonts w:ascii="Times New Roman" w:hAnsi="Times New Roman" w:cs="Times New Roman"/>
          <w:sz w:val="24"/>
          <w:szCs w:val="24"/>
        </w:rPr>
        <w:t xml:space="preserve">moderately </w:t>
      </w:r>
      <w:r w:rsidR="001B092B">
        <w:rPr>
          <w:rFonts w:ascii="Times New Roman" w:hAnsi="Times New Roman" w:cs="Times New Roman"/>
          <w:sz w:val="24"/>
          <w:szCs w:val="24"/>
        </w:rPr>
        <w:t xml:space="preserve">positively related with </w:t>
      </w:r>
      <w:r w:rsidR="000379E3">
        <w:rPr>
          <w:rFonts w:ascii="Times New Roman" w:hAnsi="Times New Roman" w:cs="Times New Roman"/>
          <w:sz w:val="24"/>
          <w:szCs w:val="24"/>
        </w:rPr>
        <w:t>LAP</w:t>
      </w:r>
      <w:r w:rsidR="001B092B">
        <w:rPr>
          <w:rFonts w:ascii="Times New Roman" w:hAnsi="Times New Roman" w:cs="Times New Roman"/>
          <w:sz w:val="24"/>
          <w:szCs w:val="24"/>
        </w:rPr>
        <w:t xml:space="preserve"> and </w:t>
      </w:r>
      <w:r w:rsidR="000379E3">
        <w:rPr>
          <w:rFonts w:ascii="Times New Roman" w:hAnsi="Times New Roman" w:cs="Times New Roman"/>
          <w:sz w:val="24"/>
          <w:szCs w:val="24"/>
        </w:rPr>
        <w:t>S</w:t>
      </w:r>
      <w:r w:rsidR="001B092B">
        <w:rPr>
          <w:rFonts w:ascii="Times New Roman" w:hAnsi="Times New Roman" w:cs="Times New Roman"/>
          <w:sz w:val="24"/>
          <w:szCs w:val="24"/>
        </w:rPr>
        <w:t xml:space="preserve"> (Table 3). Other</w:t>
      </w:r>
      <w:r w:rsidR="000379E3">
        <w:rPr>
          <w:rFonts w:ascii="Times New Roman" w:hAnsi="Times New Roman" w:cs="Times New Roman"/>
          <w:sz w:val="24"/>
          <w:szCs w:val="24"/>
        </w:rPr>
        <w:t xml:space="preserve"> moderately strong and </w:t>
      </w:r>
      <w:r w:rsidR="001B092B">
        <w:rPr>
          <w:rFonts w:ascii="Times New Roman" w:hAnsi="Times New Roman" w:cs="Times New Roman"/>
          <w:sz w:val="24"/>
          <w:szCs w:val="24"/>
        </w:rPr>
        <w:t xml:space="preserve">positive correlations were observed between </w:t>
      </w:r>
      <w:r w:rsidR="000379E3">
        <w:rPr>
          <w:rFonts w:ascii="Times New Roman" w:hAnsi="Times New Roman" w:cs="Times New Roman"/>
          <w:sz w:val="24"/>
          <w:szCs w:val="24"/>
        </w:rPr>
        <w:t>CEL</w:t>
      </w:r>
      <w:r w:rsidR="001B092B">
        <w:rPr>
          <w:rFonts w:ascii="Times New Roman" w:hAnsi="Times New Roman" w:cs="Times New Roman"/>
          <w:sz w:val="24"/>
          <w:szCs w:val="24"/>
        </w:rPr>
        <w:t xml:space="preserve"> with Fe and Al, between </w:t>
      </w:r>
      <w:r w:rsidR="000379E3">
        <w:rPr>
          <w:rFonts w:ascii="Times New Roman" w:hAnsi="Times New Roman" w:cs="Times New Roman"/>
          <w:sz w:val="24"/>
          <w:szCs w:val="24"/>
        </w:rPr>
        <w:t>XYL a</w:t>
      </w:r>
      <w:r w:rsidR="001B092B">
        <w:rPr>
          <w:rFonts w:ascii="Times New Roman" w:hAnsi="Times New Roman" w:cs="Times New Roman"/>
          <w:sz w:val="24"/>
          <w:szCs w:val="24"/>
        </w:rPr>
        <w:t xml:space="preserve">nd total </w:t>
      </w:r>
      <w:r w:rsidR="000379E3">
        <w:rPr>
          <w:rFonts w:ascii="Times New Roman" w:hAnsi="Times New Roman" w:cs="Times New Roman"/>
          <w:sz w:val="24"/>
          <w:szCs w:val="24"/>
        </w:rPr>
        <w:t xml:space="preserve">C and </w:t>
      </w:r>
      <w:r w:rsidR="001B092B">
        <w:rPr>
          <w:rFonts w:ascii="Times New Roman" w:hAnsi="Times New Roman" w:cs="Times New Roman"/>
          <w:sz w:val="24"/>
          <w:szCs w:val="24"/>
        </w:rPr>
        <w:t xml:space="preserve">N (Table 3). </w:t>
      </w:r>
      <w:r w:rsidR="0013463E">
        <w:rPr>
          <w:rFonts w:ascii="Times New Roman" w:hAnsi="Times New Roman" w:cs="Times New Roman"/>
          <w:sz w:val="24"/>
          <w:szCs w:val="24"/>
        </w:rPr>
        <w:t xml:space="preserve">A </w:t>
      </w:r>
      <w:r w:rsidR="00B73185">
        <w:rPr>
          <w:rFonts w:ascii="Times New Roman" w:hAnsi="Times New Roman" w:cs="Times New Roman"/>
          <w:sz w:val="24"/>
          <w:szCs w:val="24"/>
        </w:rPr>
        <w:t xml:space="preserve">weak </w:t>
      </w:r>
      <w:r w:rsidR="0013463E">
        <w:rPr>
          <w:rFonts w:ascii="Times New Roman" w:hAnsi="Times New Roman" w:cs="Times New Roman"/>
          <w:sz w:val="24"/>
          <w:szCs w:val="24"/>
        </w:rPr>
        <w:t>negative correlation</w:t>
      </w:r>
      <w:r w:rsidR="00B73185">
        <w:rPr>
          <w:rFonts w:ascii="Times New Roman" w:hAnsi="Times New Roman" w:cs="Times New Roman"/>
          <w:sz w:val="24"/>
          <w:szCs w:val="24"/>
        </w:rPr>
        <w:t xml:space="preserve"> </w:t>
      </w:r>
      <w:r w:rsidR="0013463E">
        <w:rPr>
          <w:rFonts w:ascii="Times New Roman" w:hAnsi="Times New Roman" w:cs="Times New Roman"/>
          <w:sz w:val="24"/>
          <w:szCs w:val="24"/>
        </w:rPr>
        <w:t xml:space="preserve">was </w:t>
      </w:r>
      <w:r w:rsidR="00B73185">
        <w:rPr>
          <w:rFonts w:ascii="Times New Roman" w:hAnsi="Times New Roman" w:cs="Times New Roman"/>
          <w:sz w:val="24"/>
          <w:szCs w:val="24"/>
        </w:rPr>
        <w:t>observed</w:t>
      </w:r>
      <w:r w:rsidR="0013463E">
        <w:rPr>
          <w:rFonts w:ascii="Times New Roman" w:hAnsi="Times New Roman" w:cs="Times New Roman"/>
          <w:sz w:val="24"/>
          <w:szCs w:val="24"/>
        </w:rPr>
        <w:t xml:space="preserve"> between AG and NO</w:t>
      </w:r>
      <w:r w:rsidR="0013463E" w:rsidRPr="0013463E">
        <w:rPr>
          <w:rFonts w:ascii="Times New Roman" w:hAnsi="Times New Roman" w:cs="Times New Roman"/>
          <w:sz w:val="24"/>
          <w:szCs w:val="24"/>
          <w:vertAlign w:val="subscript"/>
        </w:rPr>
        <w:t>3</w:t>
      </w:r>
      <w:r w:rsidR="0013463E" w:rsidRPr="0013463E">
        <w:rPr>
          <w:rFonts w:ascii="Times New Roman" w:hAnsi="Times New Roman" w:cs="Times New Roman"/>
          <w:sz w:val="24"/>
          <w:szCs w:val="24"/>
          <w:vertAlign w:val="superscript"/>
        </w:rPr>
        <w:t>-</w:t>
      </w:r>
      <w:r w:rsidR="00B73185">
        <w:rPr>
          <w:rFonts w:ascii="Times New Roman" w:hAnsi="Times New Roman" w:cs="Times New Roman"/>
          <w:sz w:val="24"/>
          <w:szCs w:val="24"/>
        </w:rPr>
        <w:t xml:space="preserve"> (Table 3). </w:t>
      </w:r>
    </w:p>
    <w:bookmarkEnd w:id="23"/>
    <w:p w14:paraId="5F128B7A" w14:textId="77777777" w:rsidR="001B092B" w:rsidRPr="000A1E13" w:rsidRDefault="001B092B" w:rsidP="001B092B">
      <w:pPr>
        <w:pStyle w:val="Heading2"/>
        <w:rPr>
          <w:lang w:val="en-GB"/>
        </w:rPr>
      </w:pPr>
      <w:r w:rsidRPr="002E3CAD">
        <w:rPr>
          <w:lang w:val="en-GB"/>
        </w:rPr>
        <w:t>Soil CO</w:t>
      </w:r>
      <w:r w:rsidRPr="002E3CAD">
        <w:rPr>
          <w:vertAlign w:val="subscript"/>
          <w:lang w:val="en-GB"/>
        </w:rPr>
        <w:t>2</w:t>
      </w:r>
      <w:r w:rsidRPr="002E3CAD">
        <w:rPr>
          <w:lang w:val="en-GB"/>
        </w:rPr>
        <w:t xml:space="preserve"> fluxes</w:t>
      </w:r>
    </w:p>
    <w:p w14:paraId="62638D3B" w14:textId="0009680D" w:rsidR="001B092B" w:rsidRPr="002E3CAD" w:rsidRDefault="001C524B" w:rsidP="002E3CAD">
      <w:pPr>
        <w:spacing w:line="480" w:lineRule="auto"/>
        <w:rPr>
          <w:rFonts w:ascii="Times New Roman" w:hAnsi="Times New Roman" w:cs="Times New Roman"/>
          <w:sz w:val="24"/>
          <w:szCs w:val="24"/>
        </w:rPr>
      </w:pPr>
      <w:r>
        <w:rPr>
          <w:rFonts w:ascii="Times New Roman" w:hAnsi="Times New Roman" w:cs="Times New Roman"/>
          <w:sz w:val="24"/>
          <w:szCs w:val="24"/>
        </w:rPr>
        <w:t>Overall, we found no evidence of a long-term fertilization</w:t>
      </w:r>
      <w:r w:rsidRPr="002E3CAD">
        <w:rPr>
          <w:rFonts w:ascii="Times New Roman" w:hAnsi="Times New Roman" w:cs="Times New Roman"/>
          <w:sz w:val="24"/>
          <w:szCs w:val="24"/>
        </w:rPr>
        <w:t xml:space="preserve"> effect </w:t>
      </w:r>
      <w:r>
        <w:rPr>
          <w:rFonts w:ascii="Times New Roman" w:hAnsi="Times New Roman" w:cs="Times New Roman"/>
          <w:sz w:val="24"/>
          <w:szCs w:val="24"/>
        </w:rPr>
        <w:t>on</w:t>
      </w:r>
      <w:r w:rsidRPr="002E3CAD">
        <w:rPr>
          <w:rFonts w:ascii="Times New Roman" w:hAnsi="Times New Roman" w:cs="Times New Roman"/>
          <w:sz w:val="24"/>
          <w:szCs w:val="24"/>
        </w:rPr>
        <w:t xml:space="preserve"> soil CO</w:t>
      </w:r>
      <w:r w:rsidRPr="002E3CAD">
        <w:rPr>
          <w:rFonts w:ascii="Times New Roman" w:hAnsi="Times New Roman" w:cs="Times New Roman"/>
          <w:sz w:val="24"/>
          <w:szCs w:val="24"/>
          <w:vertAlign w:val="subscript"/>
        </w:rPr>
        <w:t>2</w:t>
      </w:r>
      <w:r w:rsidRPr="002E3CAD">
        <w:rPr>
          <w:rFonts w:ascii="Times New Roman" w:hAnsi="Times New Roman" w:cs="Times New Roman"/>
          <w:sz w:val="24"/>
          <w:szCs w:val="24"/>
        </w:rPr>
        <w:t xml:space="preserve"> fluxes</w:t>
      </w:r>
      <w:r w:rsidR="00970E05">
        <w:rPr>
          <w:rFonts w:ascii="Times New Roman" w:hAnsi="Times New Roman" w:cs="Times New Roman"/>
          <w:sz w:val="24"/>
          <w:szCs w:val="24"/>
        </w:rPr>
        <w:t xml:space="preserve">, given that treatments had no significant effect on </w:t>
      </w:r>
      <w:r w:rsidR="009C435C" w:rsidRPr="002E3CAD">
        <w:rPr>
          <w:rFonts w:ascii="Times New Roman" w:hAnsi="Times New Roman" w:cs="Times New Roman"/>
          <w:sz w:val="24"/>
          <w:szCs w:val="24"/>
        </w:rPr>
        <w:t>soil CO</w:t>
      </w:r>
      <w:r w:rsidR="009C435C" w:rsidRPr="002E3CAD">
        <w:rPr>
          <w:rFonts w:ascii="Times New Roman" w:hAnsi="Times New Roman" w:cs="Times New Roman"/>
          <w:sz w:val="24"/>
          <w:szCs w:val="24"/>
          <w:vertAlign w:val="subscript"/>
        </w:rPr>
        <w:t>2</w:t>
      </w:r>
      <w:r w:rsidR="009C435C" w:rsidRPr="002E3CAD">
        <w:rPr>
          <w:rFonts w:ascii="Times New Roman" w:hAnsi="Times New Roman" w:cs="Times New Roman"/>
          <w:sz w:val="24"/>
          <w:szCs w:val="24"/>
        </w:rPr>
        <w:t xml:space="preserve"> flux</w:t>
      </w:r>
      <w:r w:rsidR="009C435C">
        <w:rPr>
          <w:rFonts w:ascii="Times New Roman" w:hAnsi="Times New Roman" w:cs="Times New Roman"/>
          <w:sz w:val="24"/>
          <w:szCs w:val="24"/>
        </w:rPr>
        <w:t xml:space="preserve"> </w:t>
      </w:r>
      <w:r w:rsidRPr="002E3CAD">
        <w:rPr>
          <w:rFonts w:ascii="Times New Roman" w:hAnsi="Times New Roman" w:cs="Times New Roman"/>
          <w:sz w:val="24"/>
          <w:szCs w:val="24"/>
        </w:rPr>
        <w:t xml:space="preserve">measured </w:t>
      </w:r>
      <w:r w:rsidR="00AC4CDD">
        <w:rPr>
          <w:rFonts w:ascii="Times New Roman" w:hAnsi="Times New Roman" w:cs="Times New Roman"/>
          <w:sz w:val="24"/>
          <w:szCs w:val="24"/>
        </w:rPr>
        <w:t xml:space="preserve">1 day before fertilization (equivalent to </w:t>
      </w:r>
      <w:r w:rsidRPr="002E3CAD">
        <w:rPr>
          <w:rFonts w:ascii="Times New Roman" w:hAnsi="Times New Roman" w:cs="Times New Roman"/>
          <w:sz w:val="24"/>
          <w:szCs w:val="24"/>
        </w:rPr>
        <w:t>6 months</w:t>
      </w:r>
      <w:r>
        <w:rPr>
          <w:rFonts w:ascii="Times New Roman" w:hAnsi="Times New Roman" w:cs="Times New Roman"/>
          <w:sz w:val="24"/>
          <w:szCs w:val="24"/>
        </w:rPr>
        <w:t xml:space="preserve"> </w:t>
      </w:r>
      <w:r w:rsidRPr="002E3CAD">
        <w:rPr>
          <w:rFonts w:ascii="Times New Roman" w:hAnsi="Times New Roman" w:cs="Times New Roman"/>
          <w:sz w:val="24"/>
          <w:szCs w:val="24"/>
        </w:rPr>
        <w:t>after the last fertilization</w:t>
      </w:r>
      <w:r w:rsidR="00AC4CDD">
        <w:rPr>
          <w:rFonts w:ascii="Times New Roman" w:hAnsi="Times New Roman" w:cs="Times New Roman"/>
          <w:sz w:val="24"/>
          <w:szCs w:val="24"/>
        </w:rPr>
        <w:t>) (F</w:t>
      </w:r>
      <w:r w:rsidR="00AC4CDD" w:rsidRPr="00AC4CDD">
        <w:rPr>
          <w:rFonts w:ascii="Times New Roman" w:hAnsi="Times New Roman" w:cs="Times New Roman"/>
          <w:sz w:val="24"/>
          <w:szCs w:val="24"/>
          <w:vertAlign w:val="subscript"/>
        </w:rPr>
        <w:t>3, 205</w:t>
      </w:r>
      <w:r w:rsidR="00AC4CDD" w:rsidRPr="00AC4CDD">
        <w:rPr>
          <w:rFonts w:ascii="Times New Roman" w:hAnsi="Times New Roman" w:cs="Times New Roman"/>
          <w:sz w:val="24"/>
          <w:szCs w:val="24"/>
        </w:rPr>
        <w:t>=</w:t>
      </w:r>
      <w:r w:rsidR="00AC4CDD">
        <w:rPr>
          <w:rFonts w:ascii="Times New Roman" w:hAnsi="Times New Roman" w:cs="Times New Roman"/>
          <w:sz w:val="24"/>
          <w:szCs w:val="24"/>
        </w:rPr>
        <w:t>1.57, p=0.204)</w:t>
      </w:r>
      <w:r w:rsidRPr="002E3CAD">
        <w:rPr>
          <w:rFonts w:ascii="Times New Roman" w:hAnsi="Times New Roman" w:cs="Times New Roman"/>
          <w:sz w:val="24"/>
          <w:szCs w:val="24"/>
        </w:rPr>
        <w:t xml:space="preserve"> (</w:t>
      </w:r>
      <w:r>
        <w:rPr>
          <w:rFonts w:ascii="Times New Roman" w:hAnsi="Times New Roman" w:cs="Times New Roman"/>
          <w:sz w:val="24"/>
          <w:szCs w:val="24"/>
        </w:rPr>
        <w:t>Fig. 6)</w:t>
      </w:r>
      <w:r w:rsidR="00AC4CDD">
        <w:rPr>
          <w:rFonts w:ascii="Times New Roman" w:hAnsi="Times New Roman" w:cs="Times New Roman"/>
          <w:sz w:val="24"/>
          <w:szCs w:val="24"/>
        </w:rPr>
        <w:t xml:space="preserve"> nor 124 days (3.6 months) after fertilization (F</w:t>
      </w:r>
      <w:r w:rsidR="00AC4CDD" w:rsidRPr="00AC4CDD">
        <w:rPr>
          <w:rFonts w:ascii="Times New Roman" w:hAnsi="Times New Roman" w:cs="Times New Roman"/>
          <w:sz w:val="24"/>
          <w:szCs w:val="24"/>
          <w:vertAlign w:val="subscript"/>
        </w:rPr>
        <w:t xml:space="preserve">3, </w:t>
      </w:r>
      <w:r w:rsidR="00AC4CDD">
        <w:rPr>
          <w:rFonts w:ascii="Times New Roman" w:hAnsi="Times New Roman" w:cs="Times New Roman"/>
          <w:sz w:val="24"/>
          <w:szCs w:val="24"/>
          <w:vertAlign w:val="subscript"/>
        </w:rPr>
        <w:t>193</w:t>
      </w:r>
      <w:r w:rsidR="00AC4CDD" w:rsidRPr="00AC4CDD">
        <w:rPr>
          <w:rFonts w:ascii="Times New Roman" w:hAnsi="Times New Roman" w:cs="Times New Roman"/>
          <w:sz w:val="24"/>
          <w:szCs w:val="24"/>
        </w:rPr>
        <w:t>=</w:t>
      </w:r>
      <w:r w:rsidR="00AC4CDD">
        <w:rPr>
          <w:rFonts w:ascii="Times New Roman" w:hAnsi="Times New Roman" w:cs="Times New Roman"/>
          <w:sz w:val="24"/>
          <w:szCs w:val="24"/>
        </w:rPr>
        <w:t>0.21, p=0.889)</w:t>
      </w:r>
      <w:r>
        <w:rPr>
          <w:rFonts w:ascii="Times New Roman" w:hAnsi="Times New Roman" w:cs="Times New Roman"/>
          <w:sz w:val="24"/>
          <w:szCs w:val="24"/>
        </w:rPr>
        <w:t xml:space="preserve">. </w:t>
      </w:r>
      <w:r w:rsidR="002E3CAD">
        <w:rPr>
          <w:rFonts w:ascii="Times New Roman" w:hAnsi="Times New Roman" w:cs="Times New Roman"/>
          <w:sz w:val="24"/>
          <w:szCs w:val="24"/>
        </w:rPr>
        <w:t xml:space="preserve">We </w:t>
      </w:r>
      <w:r w:rsidR="00970E05">
        <w:rPr>
          <w:rFonts w:ascii="Times New Roman" w:hAnsi="Times New Roman" w:cs="Times New Roman"/>
          <w:sz w:val="24"/>
          <w:szCs w:val="24"/>
        </w:rPr>
        <w:t>did find</w:t>
      </w:r>
      <w:r w:rsidR="002E3CAD">
        <w:rPr>
          <w:rFonts w:ascii="Times New Roman" w:hAnsi="Times New Roman" w:cs="Times New Roman"/>
          <w:sz w:val="24"/>
          <w:szCs w:val="24"/>
        </w:rPr>
        <w:t xml:space="preserve"> </w:t>
      </w:r>
      <w:r>
        <w:rPr>
          <w:rFonts w:ascii="Times New Roman" w:hAnsi="Times New Roman" w:cs="Times New Roman"/>
          <w:sz w:val="24"/>
          <w:szCs w:val="24"/>
        </w:rPr>
        <w:t>a</w:t>
      </w:r>
      <w:r w:rsidR="00970E05">
        <w:rPr>
          <w:rFonts w:ascii="Times New Roman" w:hAnsi="Times New Roman" w:cs="Times New Roman"/>
          <w:sz w:val="24"/>
          <w:szCs w:val="24"/>
        </w:rPr>
        <w:t>n up to four-fold</w:t>
      </w:r>
      <w:r>
        <w:rPr>
          <w:rFonts w:ascii="Times New Roman" w:hAnsi="Times New Roman" w:cs="Times New Roman"/>
          <w:sz w:val="24"/>
          <w:szCs w:val="24"/>
        </w:rPr>
        <w:t xml:space="preserve"> increase in soil CO</w:t>
      </w:r>
      <w:r w:rsidRPr="002E3CAD">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fluxes in </w:t>
      </w:r>
      <w:commentRangeStart w:id="25"/>
      <w:r w:rsidR="002E3CAD">
        <w:rPr>
          <w:rFonts w:ascii="Times New Roman" w:hAnsi="Times New Roman" w:cs="Times New Roman"/>
          <w:sz w:val="24"/>
          <w:szCs w:val="24"/>
        </w:rPr>
        <w:t>+</w:t>
      </w:r>
      <w:r w:rsidR="002E3CAD" w:rsidRPr="002E3CAD">
        <w:rPr>
          <w:rFonts w:ascii="Times New Roman" w:hAnsi="Times New Roman" w:cs="Times New Roman"/>
          <w:sz w:val="24"/>
          <w:szCs w:val="24"/>
        </w:rPr>
        <w:t xml:space="preserve">N </w:t>
      </w:r>
      <w:r>
        <w:rPr>
          <w:rFonts w:ascii="Times New Roman" w:hAnsi="Times New Roman" w:cs="Times New Roman"/>
          <w:sz w:val="24"/>
          <w:szCs w:val="24"/>
        </w:rPr>
        <w:t xml:space="preserve">plots </w:t>
      </w:r>
      <w:r w:rsidR="002E3CAD" w:rsidRPr="002E3CAD">
        <w:rPr>
          <w:rFonts w:ascii="Times New Roman" w:hAnsi="Times New Roman" w:cs="Times New Roman"/>
          <w:sz w:val="24"/>
          <w:szCs w:val="24"/>
        </w:rPr>
        <w:t>24 h</w:t>
      </w:r>
      <w:r w:rsidR="00AC4CDD">
        <w:rPr>
          <w:rFonts w:ascii="Times New Roman" w:hAnsi="Times New Roman" w:cs="Times New Roman"/>
          <w:sz w:val="24"/>
          <w:szCs w:val="24"/>
        </w:rPr>
        <w:t xml:space="preserve"> </w:t>
      </w:r>
      <w:commentRangeEnd w:id="25"/>
      <w:r w:rsidR="001147DE">
        <w:rPr>
          <w:rStyle w:val="CommentReference"/>
        </w:rPr>
        <w:commentReference w:id="25"/>
      </w:r>
      <w:r w:rsidR="00AC4CDD">
        <w:rPr>
          <w:rFonts w:ascii="Times New Roman" w:hAnsi="Times New Roman" w:cs="Times New Roman"/>
          <w:sz w:val="24"/>
          <w:szCs w:val="24"/>
        </w:rPr>
        <w:t>(F</w:t>
      </w:r>
      <w:r w:rsidR="00AC4CDD" w:rsidRPr="00AC4CDD">
        <w:rPr>
          <w:rFonts w:ascii="Times New Roman" w:hAnsi="Times New Roman" w:cs="Times New Roman"/>
          <w:sz w:val="24"/>
          <w:szCs w:val="24"/>
          <w:vertAlign w:val="subscript"/>
        </w:rPr>
        <w:t xml:space="preserve">3, </w:t>
      </w:r>
      <w:r w:rsidR="00AC4CDD">
        <w:rPr>
          <w:rFonts w:ascii="Times New Roman" w:hAnsi="Times New Roman" w:cs="Times New Roman"/>
          <w:sz w:val="24"/>
          <w:szCs w:val="24"/>
          <w:vertAlign w:val="subscript"/>
        </w:rPr>
        <w:t>201</w:t>
      </w:r>
      <w:r w:rsidR="00AC4CDD" w:rsidRPr="00AC4CDD">
        <w:rPr>
          <w:rFonts w:ascii="Times New Roman" w:hAnsi="Times New Roman" w:cs="Times New Roman"/>
          <w:sz w:val="24"/>
          <w:szCs w:val="24"/>
        </w:rPr>
        <w:t>=</w:t>
      </w:r>
      <w:r w:rsidR="00AC4CDD">
        <w:rPr>
          <w:rFonts w:ascii="Times New Roman" w:hAnsi="Times New Roman" w:cs="Times New Roman"/>
          <w:sz w:val="24"/>
          <w:szCs w:val="24"/>
        </w:rPr>
        <w:t>48.0, p&lt;0.001)</w:t>
      </w:r>
      <w:r w:rsidR="002E3CAD" w:rsidRPr="002E3CAD">
        <w:rPr>
          <w:rFonts w:ascii="Times New Roman" w:hAnsi="Times New Roman" w:cs="Times New Roman"/>
          <w:sz w:val="24"/>
          <w:szCs w:val="24"/>
        </w:rPr>
        <w:t xml:space="preserve"> and 72 h </w:t>
      </w:r>
      <w:r w:rsidR="00AC4CDD">
        <w:rPr>
          <w:rFonts w:ascii="Times New Roman" w:hAnsi="Times New Roman" w:cs="Times New Roman"/>
          <w:sz w:val="24"/>
          <w:szCs w:val="24"/>
        </w:rPr>
        <w:t>(F</w:t>
      </w:r>
      <w:r w:rsidR="00AC4CDD" w:rsidRPr="00AC4CDD">
        <w:rPr>
          <w:rFonts w:ascii="Times New Roman" w:hAnsi="Times New Roman" w:cs="Times New Roman"/>
          <w:sz w:val="24"/>
          <w:szCs w:val="24"/>
          <w:vertAlign w:val="subscript"/>
        </w:rPr>
        <w:t xml:space="preserve">3, </w:t>
      </w:r>
      <w:r w:rsidR="00AC4CDD">
        <w:rPr>
          <w:rFonts w:ascii="Times New Roman" w:hAnsi="Times New Roman" w:cs="Times New Roman"/>
          <w:sz w:val="24"/>
          <w:szCs w:val="24"/>
          <w:vertAlign w:val="subscript"/>
        </w:rPr>
        <w:t>198</w:t>
      </w:r>
      <w:r w:rsidR="00AC4CDD" w:rsidRPr="00AC4CDD">
        <w:rPr>
          <w:rFonts w:ascii="Times New Roman" w:hAnsi="Times New Roman" w:cs="Times New Roman"/>
          <w:sz w:val="24"/>
          <w:szCs w:val="24"/>
        </w:rPr>
        <w:t>=</w:t>
      </w:r>
      <w:r w:rsidR="00AC4CDD">
        <w:rPr>
          <w:rFonts w:ascii="Times New Roman" w:hAnsi="Times New Roman" w:cs="Times New Roman"/>
          <w:sz w:val="24"/>
          <w:szCs w:val="24"/>
        </w:rPr>
        <w:t>13.2, p&lt;0.001)</w:t>
      </w:r>
      <w:r w:rsidR="00AC4CDD" w:rsidRPr="002E3CAD">
        <w:rPr>
          <w:rFonts w:ascii="Times New Roman" w:hAnsi="Times New Roman" w:cs="Times New Roman"/>
          <w:sz w:val="24"/>
          <w:szCs w:val="24"/>
        </w:rPr>
        <w:t xml:space="preserve"> </w:t>
      </w:r>
      <w:r w:rsidR="002E3CAD" w:rsidRPr="002E3CAD">
        <w:rPr>
          <w:rFonts w:ascii="Times New Roman" w:hAnsi="Times New Roman" w:cs="Times New Roman"/>
          <w:sz w:val="24"/>
          <w:szCs w:val="24"/>
        </w:rPr>
        <w:t xml:space="preserve">after fertilization, but </w:t>
      </w:r>
      <w:r w:rsidR="00970E05">
        <w:rPr>
          <w:rFonts w:ascii="Times New Roman" w:hAnsi="Times New Roman" w:cs="Times New Roman"/>
          <w:sz w:val="24"/>
          <w:szCs w:val="24"/>
        </w:rPr>
        <w:t xml:space="preserve">the effect was transient and </w:t>
      </w:r>
      <w:r w:rsidR="002E3CAD" w:rsidRPr="002E3CAD">
        <w:rPr>
          <w:rFonts w:ascii="Times New Roman" w:hAnsi="Times New Roman" w:cs="Times New Roman"/>
          <w:sz w:val="24"/>
          <w:szCs w:val="24"/>
        </w:rPr>
        <w:t xml:space="preserve">differences had disappeared 9 days </w:t>
      </w:r>
      <w:r w:rsidR="00970E05">
        <w:rPr>
          <w:rFonts w:ascii="Times New Roman" w:hAnsi="Times New Roman" w:cs="Times New Roman"/>
          <w:sz w:val="24"/>
          <w:szCs w:val="24"/>
        </w:rPr>
        <w:t>after</w:t>
      </w:r>
      <w:r w:rsidR="009C435C">
        <w:rPr>
          <w:rFonts w:ascii="Times New Roman" w:hAnsi="Times New Roman" w:cs="Times New Roman"/>
          <w:sz w:val="24"/>
          <w:szCs w:val="24"/>
        </w:rPr>
        <w:t xml:space="preserve"> </w:t>
      </w:r>
      <w:r w:rsidR="002E3CAD" w:rsidRPr="002E3CAD">
        <w:rPr>
          <w:rFonts w:ascii="Times New Roman" w:hAnsi="Times New Roman" w:cs="Times New Roman"/>
          <w:sz w:val="24"/>
          <w:szCs w:val="24"/>
        </w:rPr>
        <w:t>fertilization</w:t>
      </w:r>
      <w:r w:rsidR="00AC4CDD">
        <w:rPr>
          <w:rFonts w:ascii="Times New Roman" w:hAnsi="Times New Roman" w:cs="Times New Roman"/>
          <w:sz w:val="24"/>
          <w:szCs w:val="24"/>
        </w:rPr>
        <w:t xml:space="preserve"> (F</w:t>
      </w:r>
      <w:r w:rsidR="00AC4CDD" w:rsidRPr="00AC4CDD">
        <w:rPr>
          <w:rFonts w:ascii="Times New Roman" w:hAnsi="Times New Roman" w:cs="Times New Roman"/>
          <w:sz w:val="24"/>
          <w:szCs w:val="24"/>
          <w:vertAlign w:val="subscript"/>
        </w:rPr>
        <w:t xml:space="preserve">3, </w:t>
      </w:r>
      <w:r w:rsidR="00C47625">
        <w:rPr>
          <w:rFonts w:ascii="Times New Roman" w:hAnsi="Times New Roman" w:cs="Times New Roman"/>
          <w:sz w:val="24"/>
          <w:szCs w:val="24"/>
          <w:vertAlign w:val="subscript"/>
        </w:rPr>
        <w:t>197</w:t>
      </w:r>
      <w:r w:rsidR="00AC4CDD" w:rsidRPr="00AC4CDD">
        <w:rPr>
          <w:rFonts w:ascii="Times New Roman" w:hAnsi="Times New Roman" w:cs="Times New Roman"/>
          <w:sz w:val="24"/>
          <w:szCs w:val="24"/>
        </w:rPr>
        <w:t>=</w:t>
      </w:r>
      <w:r w:rsidR="00C47625">
        <w:rPr>
          <w:rFonts w:ascii="Times New Roman" w:hAnsi="Times New Roman" w:cs="Times New Roman"/>
          <w:sz w:val="24"/>
          <w:szCs w:val="24"/>
        </w:rPr>
        <w:t>2.24</w:t>
      </w:r>
      <w:r w:rsidR="00AC4CDD">
        <w:rPr>
          <w:rFonts w:ascii="Times New Roman" w:hAnsi="Times New Roman" w:cs="Times New Roman"/>
          <w:sz w:val="24"/>
          <w:szCs w:val="24"/>
        </w:rPr>
        <w:t>, p&lt;</w:t>
      </w:r>
      <w:commentRangeStart w:id="26"/>
      <w:r w:rsidR="00AC4CDD">
        <w:rPr>
          <w:rFonts w:ascii="Times New Roman" w:hAnsi="Times New Roman" w:cs="Times New Roman"/>
          <w:sz w:val="24"/>
          <w:szCs w:val="24"/>
        </w:rPr>
        <w:t>0.0</w:t>
      </w:r>
      <w:r w:rsidR="00C47625">
        <w:rPr>
          <w:rFonts w:ascii="Times New Roman" w:hAnsi="Times New Roman" w:cs="Times New Roman"/>
          <w:sz w:val="24"/>
          <w:szCs w:val="24"/>
        </w:rPr>
        <w:t>85</w:t>
      </w:r>
      <w:r w:rsidR="00AC4CDD">
        <w:rPr>
          <w:rFonts w:ascii="Times New Roman" w:hAnsi="Times New Roman" w:cs="Times New Roman"/>
          <w:sz w:val="24"/>
          <w:szCs w:val="24"/>
        </w:rPr>
        <w:t>)</w:t>
      </w:r>
      <w:r w:rsidR="002E3CAD" w:rsidRPr="002E3CAD">
        <w:rPr>
          <w:rFonts w:ascii="Times New Roman" w:hAnsi="Times New Roman" w:cs="Times New Roman"/>
          <w:sz w:val="24"/>
          <w:szCs w:val="24"/>
        </w:rPr>
        <w:t xml:space="preserve">. </w:t>
      </w:r>
      <w:commentRangeEnd w:id="26"/>
      <w:r w:rsidR="001147DE">
        <w:rPr>
          <w:rStyle w:val="CommentReference"/>
        </w:rPr>
        <w:commentReference w:id="26"/>
      </w:r>
    </w:p>
    <w:p w14:paraId="3D6F6B0C" w14:textId="77777777" w:rsidR="00A94BB6" w:rsidRPr="00CB16E6" w:rsidRDefault="00A94BB6" w:rsidP="0057044C">
      <w:pPr>
        <w:pStyle w:val="Heading1"/>
        <w:spacing w:line="480" w:lineRule="auto"/>
        <w:rPr>
          <w:rFonts w:ascii="Times New Roman" w:hAnsi="Times New Roman" w:cs="Times New Roman"/>
          <w:sz w:val="24"/>
          <w:szCs w:val="24"/>
        </w:rPr>
      </w:pPr>
      <w:r w:rsidRPr="00CB16E6">
        <w:rPr>
          <w:rFonts w:ascii="Times New Roman" w:hAnsi="Times New Roman" w:cs="Times New Roman"/>
          <w:sz w:val="24"/>
          <w:szCs w:val="24"/>
        </w:rPr>
        <w:t>Discussion</w:t>
      </w:r>
    </w:p>
    <w:p w14:paraId="798B0DE1" w14:textId="58AE7989" w:rsidR="001421F5" w:rsidRPr="001B092B" w:rsidRDefault="00F76BBD" w:rsidP="0039728E">
      <w:pPr>
        <w:pStyle w:val="Heading2"/>
        <w:rPr>
          <w:lang w:val="en-GB"/>
        </w:rPr>
      </w:pPr>
      <w:r>
        <w:rPr>
          <w:lang w:val="en-GB"/>
        </w:rPr>
        <w:t xml:space="preserve">Fertilization effects on soil nutrients </w:t>
      </w:r>
    </w:p>
    <w:p w14:paraId="6F56302C" w14:textId="1F96B642" w:rsidR="00676F60" w:rsidRDefault="00A1417B" w:rsidP="00676F60">
      <w:pPr>
        <w:spacing w:line="480" w:lineRule="auto"/>
        <w:rPr>
          <w:rFonts w:ascii="Times New Roman" w:hAnsi="Times New Roman" w:cs="Times New Roman"/>
          <w:sz w:val="24"/>
          <w:szCs w:val="24"/>
        </w:rPr>
      </w:pPr>
      <w:r>
        <w:rPr>
          <w:rFonts w:ascii="Times New Roman" w:hAnsi="Times New Roman" w:cs="Times New Roman"/>
          <w:sz w:val="24"/>
          <w:szCs w:val="24"/>
        </w:rPr>
        <w:t xml:space="preserve">We found no effects of </w:t>
      </w:r>
      <w:r w:rsidR="001147DE">
        <w:rPr>
          <w:rFonts w:ascii="Times New Roman" w:hAnsi="Times New Roman" w:cs="Times New Roman"/>
          <w:sz w:val="24"/>
          <w:szCs w:val="24"/>
        </w:rPr>
        <w:t xml:space="preserve">12 years of </w:t>
      </w:r>
      <w:r>
        <w:rPr>
          <w:rFonts w:ascii="Times New Roman" w:hAnsi="Times New Roman" w:cs="Times New Roman"/>
          <w:sz w:val="24"/>
          <w:szCs w:val="24"/>
        </w:rPr>
        <w:t xml:space="preserve">fertilization on total C, N and P. This is consistent with findings from </w:t>
      </w:r>
      <w:r w:rsidR="001147DE">
        <w:rPr>
          <w:rFonts w:ascii="Times New Roman" w:hAnsi="Times New Roman" w:cs="Times New Roman"/>
          <w:sz w:val="24"/>
          <w:szCs w:val="24"/>
        </w:rPr>
        <w:t xml:space="preserve">a large-scale, long-term fertilization experiment in lowland humid forest in </w:t>
      </w:r>
      <w:r>
        <w:rPr>
          <w:rFonts w:ascii="Times New Roman" w:hAnsi="Times New Roman" w:cs="Times New Roman"/>
          <w:sz w:val="24"/>
          <w:szCs w:val="24"/>
        </w:rPr>
        <w:t>Panama, where t</w:t>
      </w:r>
      <w:r w:rsidRPr="00A1417B">
        <w:rPr>
          <w:rFonts w:ascii="Times New Roman" w:hAnsi="Times New Roman" w:cs="Times New Roman"/>
          <w:sz w:val="24"/>
          <w:szCs w:val="24"/>
        </w:rPr>
        <w:t>otal soil C and N</w:t>
      </w:r>
      <w:r w:rsidR="00F6540D">
        <w:rPr>
          <w:rFonts w:ascii="Times New Roman" w:hAnsi="Times New Roman" w:cs="Times New Roman"/>
          <w:sz w:val="24"/>
          <w:szCs w:val="24"/>
        </w:rPr>
        <w:t xml:space="preserve"> </w:t>
      </w:r>
      <w:r w:rsidR="00F6540D" w:rsidRPr="00F6540D">
        <w:rPr>
          <w:rFonts w:ascii="Times New Roman" w:hAnsi="Times New Roman" w:cs="Times New Roman"/>
          <w:sz w:val="24"/>
          <w:szCs w:val="24"/>
          <w:highlight w:val="yellow"/>
        </w:rPr>
        <w:t>AND SOIL P?</w:t>
      </w:r>
      <w:r w:rsidRPr="00A1417B">
        <w:rPr>
          <w:rFonts w:ascii="Times New Roman" w:hAnsi="Times New Roman" w:cs="Times New Roman"/>
          <w:sz w:val="24"/>
          <w:szCs w:val="24"/>
        </w:rPr>
        <w:t xml:space="preserve"> were unaffected by</w:t>
      </w:r>
      <w:r w:rsidR="001147DE">
        <w:rPr>
          <w:rFonts w:ascii="Times New Roman" w:hAnsi="Times New Roman" w:cs="Times New Roman"/>
          <w:sz w:val="24"/>
          <w:szCs w:val="24"/>
        </w:rPr>
        <w:t xml:space="preserve"> 10 years</w:t>
      </w:r>
      <w:r w:rsidRPr="00A1417B">
        <w:rPr>
          <w:rFonts w:ascii="Times New Roman" w:hAnsi="Times New Roman" w:cs="Times New Roman"/>
          <w:sz w:val="24"/>
          <w:szCs w:val="24"/>
        </w:rPr>
        <w:t xml:space="preserve"> </w:t>
      </w:r>
      <w:r w:rsidR="00F6540D">
        <w:rPr>
          <w:rFonts w:ascii="Times New Roman" w:hAnsi="Times New Roman" w:cs="Times New Roman"/>
          <w:sz w:val="24"/>
          <w:szCs w:val="24"/>
        </w:rPr>
        <w:t xml:space="preserve">of </w:t>
      </w:r>
      <w:r w:rsidRPr="00A1417B">
        <w:rPr>
          <w:rFonts w:ascii="Times New Roman" w:hAnsi="Times New Roman" w:cs="Times New Roman"/>
          <w:sz w:val="24"/>
          <w:szCs w:val="24"/>
        </w:rPr>
        <w:t>nutrient addition (Turner et al. 2015)</w:t>
      </w:r>
      <w:r w:rsidR="00EA569C">
        <w:rPr>
          <w:rFonts w:ascii="Times New Roman" w:hAnsi="Times New Roman" w:cs="Times New Roman"/>
          <w:sz w:val="24"/>
          <w:szCs w:val="24"/>
        </w:rPr>
        <w:t xml:space="preserve"> and Puerto Rico</w:t>
      </w:r>
      <w:r w:rsidR="00F6540D">
        <w:rPr>
          <w:rFonts w:ascii="Times New Roman" w:hAnsi="Times New Roman" w:cs="Times New Roman"/>
          <w:sz w:val="24"/>
          <w:szCs w:val="24"/>
        </w:rPr>
        <w:t xml:space="preserve">, </w:t>
      </w:r>
      <w:r w:rsidR="00EA569C">
        <w:rPr>
          <w:rFonts w:ascii="Times New Roman" w:hAnsi="Times New Roman" w:cs="Times New Roman"/>
          <w:sz w:val="24"/>
          <w:szCs w:val="24"/>
        </w:rPr>
        <w:t xml:space="preserve">where </w:t>
      </w:r>
      <w:r w:rsidR="001147DE">
        <w:rPr>
          <w:rFonts w:ascii="Times New Roman" w:hAnsi="Times New Roman" w:cs="Times New Roman"/>
          <w:sz w:val="24"/>
          <w:szCs w:val="24"/>
        </w:rPr>
        <w:t>seven</w:t>
      </w:r>
      <w:r w:rsidR="00EA569C">
        <w:rPr>
          <w:rFonts w:ascii="Times New Roman" w:hAnsi="Times New Roman" w:cs="Times New Roman"/>
          <w:sz w:val="24"/>
          <w:szCs w:val="24"/>
        </w:rPr>
        <w:t xml:space="preserve"> years of </w:t>
      </w:r>
      <w:r w:rsidR="00F6540D">
        <w:rPr>
          <w:rFonts w:ascii="Times New Roman" w:hAnsi="Times New Roman" w:cs="Times New Roman"/>
          <w:sz w:val="24"/>
          <w:szCs w:val="24"/>
        </w:rPr>
        <w:t>fertilization</w:t>
      </w:r>
      <w:r w:rsidR="00EA569C">
        <w:rPr>
          <w:rFonts w:ascii="Times New Roman" w:hAnsi="Times New Roman" w:cs="Times New Roman"/>
          <w:sz w:val="24"/>
          <w:szCs w:val="24"/>
        </w:rPr>
        <w:t xml:space="preserve"> did not have a significant influence on total C (N was not measured) </w:t>
      </w:r>
      <w:r w:rsidR="0089184F">
        <w:rPr>
          <w:rFonts w:ascii="Times New Roman" w:hAnsi="Times New Roman" w:cs="Times New Roman"/>
          <w:sz w:val="24"/>
          <w:szCs w:val="24"/>
        </w:rPr>
        <w:t xml:space="preserve">(Li et al. 2006). </w:t>
      </w:r>
      <w:r w:rsidR="00B65427">
        <w:rPr>
          <w:rFonts w:ascii="Times New Roman" w:hAnsi="Times New Roman" w:cs="Times New Roman"/>
          <w:sz w:val="24"/>
          <w:szCs w:val="24"/>
        </w:rPr>
        <w:t>In EFFEX, Panama and Puerto Rico, soil pH decreased with</w:t>
      </w:r>
      <w:r w:rsidR="00F6540D">
        <w:rPr>
          <w:rFonts w:ascii="Times New Roman" w:hAnsi="Times New Roman" w:cs="Times New Roman"/>
          <w:sz w:val="24"/>
          <w:szCs w:val="24"/>
        </w:rPr>
        <w:t xml:space="preserve"> +N</w:t>
      </w:r>
      <w:r w:rsidR="00B65427">
        <w:rPr>
          <w:rFonts w:ascii="Times New Roman" w:hAnsi="Times New Roman" w:cs="Times New Roman"/>
          <w:sz w:val="24"/>
          <w:szCs w:val="24"/>
        </w:rPr>
        <w:t xml:space="preserve"> fertilization. </w:t>
      </w:r>
      <w:r w:rsidR="00B65427" w:rsidRPr="0039728E">
        <w:rPr>
          <w:rFonts w:ascii="Times New Roman" w:hAnsi="Times New Roman" w:cs="Times New Roman"/>
          <w:sz w:val="24"/>
          <w:szCs w:val="24"/>
        </w:rPr>
        <w:t xml:space="preserve">Nitrogen </w:t>
      </w:r>
      <w:r w:rsidR="00B65427">
        <w:rPr>
          <w:rFonts w:ascii="Times New Roman" w:hAnsi="Times New Roman" w:cs="Times New Roman"/>
          <w:sz w:val="24"/>
          <w:szCs w:val="24"/>
        </w:rPr>
        <w:t xml:space="preserve">addition </w:t>
      </w:r>
      <w:r w:rsidR="00B65427" w:rsidRPr="0039728E">
        <w:rPr>
          <w:rFonts w:ascii="Times New Roman" w:hAnsi="Times New Roman" w:cs="Times New Roman"/>
          <w:sz w:val="24"/>
          <w:szCs w:val="24"/>
        </w:rPr>
        <w:t>decreased pH by 0.2 units</w:t>
      </w:r>
      <w:r w:rsidR="00B65427">
        <w:rPr>
          <w:rFonts w:ascii="Times New Roman" w:hAnsi="Times New Roman" w:cs="Times New Roman"/>
          <w:sz w:val="24"/>
          <w:szCs w:val="24"/>
        </w:rPr>
        <w:t xml:space="preserve"> in EFFEX</w:t>
      </w:r>
      <w:r w:rsidR="00B65427" w:rsidRPr="0039728E">
        <w:rPr>
          <w:rFonts w:ascii="Times New Roman" w:hAnsi="Times New Roman" w:cs="Times New Roman"/>
          <w:sz w:val="24"/>
          <w:szCs w:val="24"/>
        </w:rPr>
        <w:t>, and</w:t>
      </w:r>
      <w:r w:rsidR="00B65427">
        <w:rPr>
          <w:rFonts w:ascii="Times New Roman" w:hAnsi="Times New Roman" w:cs="Times New Roman"/>
          <w:sz w:val="24"/>
          <w:szCs w:val="24"/>
        </w:rPr>
        <w:t xml:space="preserve"> by</w:t>
      </w:r>
      <w:r w:rsidR="00F6540D">
        <w:rPr>
          <w:rFonts w:ascii="Times New Roman" w:hAnsi="Times New Roman" w:cs="Times New Roman"/>
          <w:sz w:val="24"/>
          <w:szCs w:val="24"/>
        </w:rPr>
        <w:t xml:space="preserve"> ca. </w:t>
      </w:r>
      <w:r w:rsidR="00B65427" w:rsidRPr="0039728E">
        <w:rPr>
          <w:rFonts w:ascii="Times New Roman" w:hAnsi="Times New Roman" w:cs="Times New Roman"/>
          <w:sz w:val="24"/>
          <w:szCs w:val="24"/>
        </w:rPr>
        <w:t xml:space="preserve">0.8 units in </w:t>
      </w:r>
      <w:r w:rsidR="00B65427">
        <w:rPr>
          <w:rFonts w:ascii="Times New Roman" w:hAnsi="Times New Roman" w:cs="Times New Roman"/>
          <w:sz w:val="24"/>
          <w:szCs w:val="24"/>
        </w:rPr>
        <w:t>Panama</w:t>
      </w:r>
      <w:r w:rsidR="00B65427" w:rsidRPr="0039728E">
        <w:rPr>
          <w:rFonts w:ascii="Times New Roman" w:hAnsi="Times New Roman" w:cs="Times New Roman"/>
          <w:sz w:val="24"/>
          <w:szCs w:val="24"/>
        </w:rPr>
        <w:t xml:space="preserve"> (Turner et al. 2013)</w:t>
      </w:r>
      <w:r w:rsidR="00F6540D">
        <w:rPr>
          <w:rFonts w:ascii="Times New Roman" w:hAnsi="Times New Roman" w:cs="Times New Roman"/>
          <w:sz w:val="24"/>
          <w:szCs w:val="24"/>
        </w:rPr>
        <w:t xml:space="preserve">. </w:t>
      </w:r>
      <w:r w:rsidR="00B65427" w:rsidRPr="0039728E">
        <w:rPr>
          <w:rFonts w:ascii="Times New Roman" w:hAnsi="Times New Roman" w:cs="Times New Roman"/>
          <w:sz w:val="24"/>
          <w:szCs w:val="24"/>
        </w:rPr>
        <w:t>However in</w:t>
      </w:r>
      <w:r w:rsidR="00F6540D">
        <w:rPr>
          <w:rFonts w:ascii="Times New Roman" w:hAnsi="Times New Roman" w:cs="Times New Roman"/>
          <w:sz w:val="24"/>
          <w:szCs w:val="24"/>
        </w:rPr>
        <w:t xml:space="preserve"> Panama </w:t>
      </w:r>
      <w:r w:rsidR="00B65427" w:rsidRPr="0039728E">
        <w:rPr>
          <w:rFonts w:ascii="Times New Roman" w:hAnsi="Times New Roman" w:cs="Times New Roman"/>
          <w:sz w:val="24"/>
          <w:szCs w:val="24"/>
        </w:rPr>
        <w:t>the decline in pH caused a corresponding decline in extractable base cations (Ca and K) and increased extractable Al, a pattern we did not observe</w:t>
      </w:r>
      <w:r w:rsidR="00B65427">
        <w:rPr>
          <w:rFonts w:ascii="Times New Roman" w:hAnsi="Times New Roman" w:cs="Times New Roman"/>
          <w:sz w:val="24"/>
          <w:szCs w:val="24"/>
        </w:rPr>
        <w:t xml:space="preserve"> in EFFEX</w:t>
      </w:r>
      <w:r w:rsidR="00B65427" w:rsidRPr="0039728E">
        <w:rPr>
          <w:rFonts w:ascii="Times New Roman" w:hAnsi="Times New Roman" w:cs="Times New Roman"/>
          <w:sz w:val="24"/>
          <w:szCs w:val="24"/>
        </w:rPr>
        <w:t xml:space="preserve">. </w:t>
      </w:r>
      <w:r w:rsidR="00B119F0" w:rsidRPr="00A1417B">
        <w:rPr>
          <w:rFonts w:ascii="Times New Roman" w:hAnsi="Times New Roman" w:cs="Times New Roman"/>
          <w:sz w:val="24"/>
          <w:szCs w:val="24"/>
        </w:rPr>
        <w:t>Soil pH</w:t>
      </w:r>
      <w:r w:rsidR="00B119F0">
        <w:rPr>
          <w:rFonts w:ascii="Times New Roman" w:hAnsi="Times New Roman" w:cs="Times New Roman"/>
          <w:sz w:val="24"/>
          <w:szCs w:val="24"/>
        </w:rPr>
        <w:t xml:space="preserve"> also</w:t>
      </w:r>
      <w:r w:rsidR="00B119F0" w:rsidRPr="00A1417B">
        <w:rPr>
          <w:rFonts w:ascii="Times New Roman" w:hAnsi="Times New Roman" w:cs="Times New Roman"/>
          <w:sz w:val="24"/>
          <w:szCs w:val="24"/>
        </w:rPr>
        <w:t xml:space="preserve"> decreased </w:t>
      </w:r>
      <w:r w:rsidR="00B119F0">
        <w:rPr>
          <w:rFonts w:ascii="Times New Roman" w:hAnsi="Times New Roman" w:cs="Times New Roman"/>
          <w:sz w:val="24"/>
          <w:szCs w:val="24"/>
        </w:rPr>
        <w:t>with</w:t>
      </w:r>
      <w:r w:rsidR="00B119F0" w:rsidRPr="00A1417B">
        <w:rPr>
          <w:rFonts w:ascii="Times New Roman" w:hAnsi="Times New Roman" w:cs="Times New Roman"/>
          <w:sz w:val="24"/>
          <w:szCs w:val="24"/>
        </w:rPr>
        <w:t xml:space="preserve"> </w:t>
      </w:r>
      <w:r w:rsidR="00676F60">
        <w:rPr>
          <w:rFonts w:ascii="Times New Roman" w:hAnsi="Times New Roman" w:cs="Times New Roman"/>
          <w:sz w:val="24"/>
          <w:szCs w:val="24"/>
        </w:rPr>
        <w:lastRenderedPageBreak/>
        <w:t xml:space="preserve">simultaneous </w:t>
      </w:r>
      <w:r w:rsidR="00B119F0" w:rsidRPr="00A1417B">
        <w:rPr>
          <w:rFonts w:ascii="Times New Roman" w:hAnsi="Times New Roman" w:cs="Times New Roman"/>
          <w:sz w:val="24"/>
          <w:szCs w:val="24"/>
        </w:rPr>
        <w:t xml:space="preserve">fertilization </w:t>
      </w:r>
      <w:r w:rsidR="00676F60">
        <w:rPr>
          <w:rFonts w:ascii="Times New Roman" w:hAnsi="Times New Roman" w:cs="Times New Roman"/>
          <w:sz w:val="24"/>
          <w:szCs w:val="24"/>
        </w:rPr>
        <w:t xml:space="preserve">with NPK+ micronutrients </w:t>
      </w:r>
      <w:r w:rsidR="00B119F0" w:rsidRPr="00A1417B">
        <w:rPr>
          <w:rFonts w:ascii="Times New Roman" w:hAnsi="Times New Roman" w:cs="Times New Roman"/>
          <w:sz w:val="24"/>
          <w:szCs w:val="24"/>
        </w:rPr>
        <w:t>in Puerto Rico</w:t>
      </w:r>
      <w:r w:rsidR="00676F60">
        <w:rPr>
          <w:rFonts w:ascii="Times New Roman" w:hAnsi="Times New Roman" w:cs="Times New Roman"/>
          <w:sz w:val="24"/>
          <w:szCs w:val="24"/>
        </w:rPr>
        <w:t>, although the authors do not discuss the role of N addition in this pattern</w:t>
      </w:r>
      <w:r w:rsidR="00E359D5">
        <w:rPr>
          <w:rFonts w:ascii="Times New Roman" w:hAnsi="Times New Roman" w:cs="Times New Roman"/>
          <w:sz w:val="24"/>
          <w:szCs w:val="24"/>
        </w:rPr>
        <w:t xml:space="preserve"> (Li et al. 2006)</w:t>
      </w:r>
      <w:r w:rsidR="00676F60">
        <w:rPr>
          <w:rFonts w:ascii="Times New Roman" w:hAnsi="Times New Roman" w:cs="Times New Roman"/>
          <w:sz w:val="24"/>
          <w:szCs w:val="24"/>
        </w:rPr>
        <w:t>. In terms of easily extractable (“labile”) N and P, we saw no effect of +N addition on soil NO</w:t>
      </w:r>
      <w:r w:rsidR="00676F60" w:rsidRPr="00676F60">
        <w:rPr>
          <w:rFonts w:ascii="Times New Roman" w:hAnsi="Times New Roman" w:cs="Times New Roman"/>
          <w:sz w:val="24"/>
          <w:szCs w:val="24"/>
          <w:vertAlign w:val="subscript"/>
        </w:rPr>
        <w:t>3</w:t>
      </w:r>
      <w:r w:rsidR="00676F60" w:rsidRPr="00676F60">
        <w:rPr>
          <w:rFonts w:ascii="Times New Roman" w:hAnsi="Times New Roman" w:cs="Times New Roman"/>
          <w:sz w:val="24"/>
          <w:szCs w:val="24"/>
          <w:vertAlign w:val="superscript"/>
        </w:rPr>
        <w:t>-</w:t>
      </w:r>
      <w:r w:rsidR="00676F60">
        <w:rPr>
          <w:rFonts w:ascii="Times New Roman" w:hAnsi="Times New Roman" w:cs="Times New Roman"/>
          <w:sz w:val="24"/>
          <w:szCs w:val="24"/>
        </w:rPr>
        <w:t>,</w:t>
      </w:r>
      <w:r w:rsidR="006456C4">
        <w:rPr>
          <w:rFonts w:ascii="Times New Roman" w:hAnsi="Times New Roman" w:cs="Times New Roman"/>
          <w:sz w:val="24"/>
          <w:szCs w:val="24"/>
        </w:rPr>
        <w:t xml:space="preserve"> but</w:t>
      </w:r>
      <w:r w:rsidR="00676F60">
        <w:rPr>
          <w:rFonts w:ascii="Times New Roman" w:hAnsi="Times New Roman" w:cs="Times New Roman"/>
          <w:sz w:val="24"/>
          <w:szCs w:val="24"/>
        </w:rPr>
        <w:t xml:space="preserve"> in Panama it led to a 47% increase in</w:t>
      </w:r>
      <w:r w:rsidR="006456C4">
        <w:rPr>
          <w:rFonts w:ascii="Times New Roman" w:hAnsi="Times New Roman" w:cs="Times New Roman"/>
          <w:sz w:val="24"/>
          <w:szCs w:val="24"/>
        </w:rPr>
        <w:t xml:space="preserve"> soil</w:t>
      </w:r>
      <w:r w:rsidR="00676F60">
        <w:rPr>
          <w:rFonts w:ascii="Times New Roman" w:hAnsi="Times New Roman" w:cs="Times New Roman"/>
          <w:sz w:val="24"/>
          <w:szCs w:val="24"/>
        </w:rPr>
        <w:t xml:space="preserve"> NO</w:t>
      </w:r>
      <w:r w:rsidR="00676F60" w:rsidRPr="00676F60">
        <w:rPr>
          <w:rFonts w:ascii="Times New Roman" w:hAnsi="Times New Roman" w:cs="Times New Roman"/>
          <w:sz w:val="24"/>
          <w:szCs w:val="24"/>
          <w:vertAlign w:val="subscript"/>
        </w:rPr>
        <w:t>3</w:t>
      </w:r>
      <w:r w:rsidR="00676F60" w:rsidRPr="00676F60">
        <w:rPr>
          <w:rFonts w:ascii="Times New Roman" w:hAnsi="Times New Roman" w:cs="Times New Roman"/>
          <w:sz w:val="24"/>
          <w:szCs w:val="24"/>
          <w:vertAlign w:val="superscript"/>
        </w:rPr>
        <w:t>-</w:t>
      </w:r>
      <w:r w:rsidR="00676F60">
        <w:rPr>
          <w:rFonts w:ascii="Times New Roman" w:hAnsi="Times New Roman" w:cs="Times New Roman"/>
          <w:sz w:val="24"/>
          <w:szCs w:val="24"/>
          <w:vertAlign w:val="superscript"/>
        </w:rPr>
        <w:t xml:space="preserve"> </w:t>
      </w:r>
      <w:r w:rsidR="00676F60">
        <w:rPr>
          <w:rFonts w:ascii="Times New Roman" w:hAnsi="Times New Roman" w:cs="Times New Roman"/>
          <w:sz w:val="24"/>
          <w:szCs w:val="24"/>
        </w:rPr>
        <w:t xml:space="preserve">concentration </w:t>
      </w:r>
      <w:r w:rsidR="00676F60" w:rsidRPr="00A1417B">
        <w:rPr>
          <w:rFonts w:ascii="Times New Roman" w:hAnsi="Times New Roman" w:cs="Times New Roman"/>
          <w:sz w:val="24"/>
          <w:szCs w:val="24"/>
        </w:rPr>
        <w:t xml:space="preserve">(Wright et al. 2011). </w:t>
      </w:r>
      <w:r w:rsidR="00676F60">
        <w:rPr>
          <w:rFonts w:ascii="Times New Roman" w:hAnsi="Times New Roman" w:cs="Times New Roman"/>
          <w:sz w:val="24"/>
          <w:szCs w:val="24"/>
        </w:rPr>
        <w:t xml:space="preserve">In contrast, we saw a </w:t>
      </w:r>
      <w:r w:rsidR="007A0DD5">
        <w:rPr>
          <w:rFonts w:ascii="Times New Roman" w:hAnsi="Times New Roman" w:cs="Times New Roman"/>
          <w:sz w:val="24"/>
          <w:szCs w:val="24"/>
        </w:rPr>
        <w:sym w:font="Symbol" w:char="F07E"/>
      </w:r>
      <w:r w:rsidR="00676F60" w:rsidRPr="00A1417B">
        <w:rPr>
          <w:rFonts w:ascii="Times New Roman" w:hAnsi="Times New Roman" w:cs="Times New Roman"/>
          <w:sz w:val="24"/>
          <w:szCs w:val="24"/>
        </w:rPr>
        <w:t>1</w:t>
      </w:r>
      <w:r w:rsidR="007A0DD5">
        <w:rPr>
          <w:rFonts w:ascii="Times New Roman" w:hAnsi="Times New Roman" w:cs="Times New Roman"/>
          <w:sz w:val="24"/>
          <w:szCs w:val="24"/>
        </w:rPr>
        <w:t>2</w:t>
      </w:r>
      <w:r w:rsidR="00676F60" w:rsidRPr="00A1417B">
        <w:rPr>
          <w:rFonts w:ascii="Times New Roman" w:hAnsi="Times New Roman" w:cs="Times New Roman"/>
          <w:sz w:val="24"/>
          <w:szCs w:val="24"/>
        </w:rPr>
        <w:t xml:space="preserve">00% </w:t>
      </w:r>
      <w:r w:rsidR="00676F60">
        <w:rPr>
          <w:rFonts w:ascii="Times New Roman" w:hAnsi="Times New Roman" w:cs="Times New Roman"/>
          <w:sz w:val="24"/>
          <w:szCs w:val="24"/>
        </w:rPr>
        <w:t xml:space="preserve">increase </w:t>
      </w:r>
      <w:r w:rsidR="007A0DD5">
        <w:rPr>
          <w:rFonts w:ascii="Times New Roman" w:hAnsi="Times New Roman" w:cs="Times New Roman"/>
          <w:sz w:val="24"/>
          <w:szCs w:val="24"/>
        </w:rPr>
        <w:t xml:space="preserve">in labile </w:t>
      </w:r>
      <w:r w:rsidR="00676F60">
        <w:rPr>
          <w:rFonts w:ascii="Times New Roman" w:hAnsi="Times New Roman" w:cs="Times New Roman"/>
          <w:sz w:val="24"/>
          <w:szCs w:val="24"/>
        </w:rPr>
        <w:t>PO</w:t>
      </w:r>
      <w:r w:rsidR="00676F60" w:rsidRPr="00676F60">
        <w:rPr>
          <w:rFonts w:ascii="Times New Roman" w:hAnsi="Times New Roman" w:cs="Times New Roman"/>
          <w:sz w:val="24"/>
          <w:szCs w:val="24"/>
          <w:vertAlign w:val="subscript"/>
        </w:rPr>
        <w:t>4</w:t>
      </w:r>
      <w:r w:rsidR="00676F60" w:rsidRPr="00676F60">
        <w:rPr>
          <w:rFonts w:ascii="Times New Roman" w:hAnsi="Times New Roman" w:cs="Times New Roman"/>
          <w:sz w:val="24"/>
          <w:szCs w:val="24"/>
          <w:vertAlign w:val="superscript"/>
        </w:rPr>
        <w:t>-</w:t>
      </w:r>
      <w:r w:rsidR="00676F60">
        <w:rPr>
          <w:rFonts w:ascii="Times New Roman" w:hAnsi="Times New Roman" w:cs="Times New Roman"/>
          <w:sz w:val="24"/>
          <w:szCs w:val="24"/>
        </w:rPr>
        <w:t xml:space="preserve"> </w:t>
      </w:r>
      <w:r w:rsidR="007A0DD5">
        <w:rPr>
          <w:rFonts w:ascii="Times New Roman" w:hAnsi="Times New Roman" w:cs="Times New Roman"/>
          <w:sz w:val="24"/>
          <w:szCs w:val="24"/>
        </w:rPr>
        <w:t>(</w:t>
      </w:r>
      <w:proofErr w:type="spellStart"/>
      <w:r w:rsidR="007A0DD5">
        <w:rPr>
          <w:rFonts w:ascii="Times New Roman" w:hAnsi="Times New Roman" w:cs="Times New Roman"/>
          <w:sz w:val="24"/>
          <w:szCs w:val="24"/>
        </w:rPr>
        <w:t>Mehlich</w:t>
      </w:r>
      <w:proofErr w:type="spellEnd"/>
      <w:r w:rsidR="007A0DD5">
        <w:rPr>
          <w:rFonts w:ascii="Times New Roman" w:hAnsi="Times New Roman" w:cs="Times New Roman"/>
          <w:sz w:val="24"/>
          <w:szCs w:val="24"/>
        </w:rPr>
        <w:t xml:space="preserve"> P) </w:t>
      </w:r>
      <w:r w:rsidR="00676F60">
        <w:rPr>
          <w:rFonts w:ascii="Times New Roman" w:hAnsi="Times New Roman" w:cs="Times New Roman"/>
          <w:sz w:val="24"/>
          <w:szCs w:val="24"/>
        </w:rPr>
        <w:t xml:space="preserve">concentration, </w:t>
      </w:r>
      <w:r w:rsidR="006456C4">
        <w:rPr>
          <w:rFonts w:ascii="Times New Roman" w:hAnsi="Times New Roman" w:cs="Times New Roman"/>
          <w:sz w:val="24"/>
          <w:szCs w:val="24"/>
        </w:rPr>
        <w:t xml:space="preserve">but in Panama </w:t>
      </w:r>
      <w:r w:rsidR="00676F60">
        <w:rPr>
          <w:rFonts w:ascii="Times New Roman" w:hAnsi="Times New Roman" w:cs="Times New Roman"/>
          <w:sz w:val="24"/>
          <w:szCs w:val="24"/>
        </w:rPr>
        <w:t xml:space="preserve">Bray P only </w:t>
      </w:r>
      <w:r w:rsidR="00676F60" w:rsidRPr="00A1417B">
        <w:rPr>
          <w:rFonts w:ascii="Times New Roman" w:hAnsi="Times New Roman" w:cs="Times New Roman"/>
          <w:sz w:val="24"/>
          <w:szCs w:val="24"/>
        </w:rPr>
        <w:t>increased by 34%</w:t>
      </w:r>
      <w:r w:rsidR="00676F60">
        <w:rPr>
          <w:rFonts w:ascii="Times New Roman" w:hAnsi="Times New Roman" w:cs="Times New Roman"/>
          <w:sz w:val="24"/>
          <w:szCs w:val="24"/>
        </w:rPr>
        <w:t xml:space="preserve">. </w:t>
      </w:r>
      <w:r w:rsidR="00676F60" w:rsidRPr="00A1417B">
        <w:rPr>
          <w:rFonts w:ascii="Times New Roman" w:hAnsi="Times New Roman" w:cs="Times New Roman"/>
          <w:sz w:val="24"/>
          <w:szCs w:val="24"/>
        </w:rPr>
        <w:t xml:space="preserve"> PERHAPS COMPARE SILVIAS NITRIFICATION RATES TO CORRE DATA AND ESTIMATE?)</w:t>
      </w:r>
    </w:p>
    <w:p w14:paraId="556CC352" w14:textId="6EF4D719" w:rsidR="006456C4" w:rsidRDefault="006456C4" w:rsidP="006456C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cations, our +P </w:t>
      </w:r>
      <w:r w:rsidRPr="00296D27">
        <w:rPr>
          <w:rFonts w:ascii="Times New Roman" w:hAnsi="Times New Roman" w:cs="Times New Roman"/>
          <w:sz w:val="24"/>
          <w:szCs w:val="24"/>
          <w:highlight w:val="yellow"/>
        </w:rPr>
        <w:t>and +NP</w:t>
      </w:r>
      <w:r>
        <w:rPr>
          <w:rFonts w:ascii="Times New Roman" w:hAnsi="Times New Roman" w:cs="Times New Roman"/>
          <w:sz w:val="24"/>
          <w:szCs w:val="24"/>
        </w:rPr>
        <w:t xml:space="preserve"> treatments increased the concentration of exchangeable Ca, total exchangeable bases (TEB) and base saturation (BS), whereas Al saturation decreased significantly in +P plots</w:t>
      </w:r>
      <w:r w:rsidR="00BF02CC">
        <w:rPr>
          <w:rFonts w:ascii="Times New Roman" w:hAnsi="Times New Roman" w:cs="Times New Roman"/>
          <w:sz w:val="24"/>
          <w:szCs w:val="24"/>
        </w:rPr>
        <w:t xml:space="preserve">. </w:t>
      </w:r>
      <w:r>
        <w:rPr>
          <w:rFonts w:ascii="Times New Roman" w:hAnsi="Times New Roman" w:cs="Times New Roman"/>
          <w:sz w:val="24"/>
          <w:szCs w:val="24"/>
        </w:rPr>
        <w:t xml:space="preserve">This is likely because the rock phosphate fertilizer we use contains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r w:rsidR="00296D27">
        <w:rPr>
          <w:rFonts w:ascii="Times New Roman" w:hAnsi="Times New Roman" w:cs="Times New Roman"/>
          <w:sz w:val="24"/>
          <w:szCs w:val="24"/>
        </w:rPr>
        <w:t>The experiment was fertilized with triple superphosphate during its first six years (2008-2014</w:t>
      </w:r>
      <w:proofErr w:type="gramStart"/>
      <w:r w:rsidR="00296D27">
        <w:rPr>
          <w:rFonts w:ascii="Times New Roman" w:hAnsi="Times New Roman" w:cs="Times New Roman"/>
          <w:sz w:val="24"/>
          <w:szCs w:val="24"/>
        </w:rPr>
        <w:t>)</w:t>
      </w:r>
      <w:proofErr w:type="gramEnd"/>
      <w:r w:rsidR="00296D27">
        <w:rPr>
          <w:rFonts w:ascii="Times New Roman" w:hAnsi="Times New Roman" w:cs="Times New Roman"/>
          <w:sz w:val="24"/>
          <w:szCs w:val="24"/>
        </w:rPr>
        <w:t xml:space="preserve"> but we had to switch to rock phosphate due to a ban on triple superphosphate import</w:t>
      </w:r>
      <w:r w:rsidR="00651997">
        <w:rPr>
          <w:rFonts w:ascii="Times New Roman" w:hAnsi="Times New Roman" w:cs="Times New Roman"/>
          <w:sz w:val="24"/>
          <w:szCs w:val="24"/>
        </w:rPr>
        <w:t>s</w:t>
      </w:r>
      <w:r w:rsidR="00296D27">
        <w:rPr>
          <w:rFonts w:ascii="Times New Roman" w:hAnsi="Times New Roman" w:cs="Times New Roman"/>
          <w:sz w:val="24"/>
          <w:szCs w:val="24"/>
        </w:rPr>
        <w:t xml:space="preserve"> into Costa Rica. </w:t>
      </w:r>
      <w:r>
        <w:rPr>
          <w:rFonts w:ascii="Times New Roman" w:hAnsi="Times New Roman" w:cs="Times New Roman"/>
          <w:sz w:val="24"/>
          <w:szCs w:val="24"/>
        </w:rPr>
        <w:t>The concentration of the other base cations measured (Al, Fe, K, Mg, Mn, Na) remained unchanged with nutrient addition, as was the case for oxalate-extractable Al and Fe</w:t>
      </w:r>
      <w:r w:rsidR="00296D27">
        <w:rPr>
          <w:rFonts w:ascii="Times New Roman" w:hAnsi="Times New Roman" w:cs="Times New Roman"/>
          <w:sz w:val="24"/>
          <w:szCs w:val="24"/>
        </w:rPr>
        <w:t>. In general, the natural concentration of soil cations in our experiment is low. For example, EFFEX K, Ca and Mg concentrations are in the</w:t>
      </w:r>
      <w:r w:rsidR="00651997">
        <w:rPr>
          <w:rFonts w:ascii="Times New Roman" w:hAnsi="Times New Roman" w:cs="Times New Roman"/>
          <w:sz w:val="24"/>
          <w:szCs w:val="24"/>
        </w:rPr>
        <w:t xml:space="preserve"> middle of the</w:t>
      </w:r>
      <w:r w:rsidR="00296D27">
        <w:rPr>
          <w:rFonts w:ascii="Times New Roman" w:hAnsi="Times New Roman" w:cs="Times New Roman"/>
          <w:sz w:val="24"/>
          <w:szCs w:val="24"/>
        </w:rPr>
        <w:t xml:space="preserve"> range of what is reported across the Amazon basin (Quesada et </w:t>
      </w:r>
      <w:commentRangeStart w:id="27"/>
      <w:r w:rsidR="00296D27">
        <w:rPr>
          <w:rFonts w:ascii="Times New Roman" w:hAnsi="Times New Roman" w:cs="Times New Roman"/>
          <w:sz w:val="24"/>
          <w:szCs w:val="24"/>
        </w:rPr>
        <w:t>al. 2012</w:t>
      </w:r>
      <w:commentRangeEnd w:id="27"/>
      <w:r w:rsidR="00651997">
        <w:rPr>
          <w:rStyle w:val="CommentReference"/>
        </w:rPr>
        <w:commentReference w:id="27"/>
      </w:r>
      <w:r w:rsidR="00296D27">
        <w:rPr>
          <w:rFonts w:ascii="Times New Roman" w:hAnsi="Times New Roman" w:cs="Times New Roman"/>
          <w:sz w:val="24"/>
          <w:szCs w:val="24"/>
        </w:rPr>
        <w:t xml:space="preserve">) which is often considered to be poor in cations. </w:t>
      </w:r>
      <w:r w:rsidR="00651997" w:rsidRPr="00651997">
        <w:rPr>
          <w:rFonts w:ascii="Times New Roman" w:hAnsi="Times New Roman" w:cs="Times New Roman"/>
          <w:sz w:val="24"/>
          <w:szCs w:val="24"/>
          <w:highlight w:val="yellow"/>
        </w:rPr>
        <w:t>LOOK UP FOR MORE PAPERS</w:t>
      </w:r>
    </w:p>
    <w:p w14:paraId="44606FBE" w14:textId="1DFCAF5C" w:rsidR="00651997" w:rsidRPr="002A44D3" w:rsidRDefault="00651997" w:rsidP="00651997">
      <w:pPr>
        <w:rPr>
          <w:rFonts w:ascii="Times New Roman" w:hAnsi="Times New Roman" w:cs="Times New Roman"/>
          <w:sz w:val="24"/>
          <w:szCs w:val="24"/>
        </w:rPr>
      </w:pPr>
      <w:proofErr w:type="spellStart"/>
      <w:r w:rsidRPr="002A44D3">
        <w:rPr>
          <w:rFonts w:ascii="Times New Roman" w:hAnsi="Times New Roman" w:cs="Times New Roman"/>
          <w:sz w:val="24"/>
          <w:szCs w:val="24"/>
        </w:rPr>
        <w:t>Fyllas</w:t>
      </w:r>
      <w:proofErr w:type="spellEnd"/>
      <w:r w:rsidRPr="002A44D3">
        <w:rPr>
          <w:rFonts w:ascii="Times New Roman" w:hAnsi="Times New Roman" w:cs="Times New Roman"/>
          <w:sz w:val="24"/>
          <w:szCs w:val="24"/>
        </w:rPr>
        <w:t xml:space="preserve"> 2009 also has something on Amazonian nutrients</w:t>
      </w:r>
      <w:r w:rsidR="002A44D3" w:rsidRPr="002A44D3">
        <w:rPr>
          <w:rFonts w:ascii="Times New Roman" w:hAnsi="Times New Roman" w:cs="Times New Roman"/>
          <w:sz w:val="24"/>
          <w:szCs w:val="24"/>
        </w:rPr>
        <w:t>. Look at new Nature paper on Amazon fertilization experiment.</w:t>
      </w:r>
    </w:p>
    <w:p w14:paraId="7C0AEFB3" w14:textId="77777777" w:rsidR="00651997" w:rsidRPr="002A44D3" w:rsidRDefault="00651997" w:rsidP="00651997">
      <w:pPr>
        <w:rPr>
          <w:rFonts w:ascii="Times New Roman" w:hAnsi="Times New Roman" w:cs="Times New Roman"/>
          <w:sz w:val="24"/>
          <w:szCs w:val="24"/>
        </w:rPr>
      </w:pPr>
      <w:proofErr w:type="spellStart"/>
      <w:r w:rsidRPr="002A44D3">
        <w:rPr>
          <w:rFonts w:ascii="Times New Roman" w:hAnsi="Times New Roman" w:cs="Times New Roman"/>
          <w:sz w:val="24"/>
          <w:szCs w:val="24"/>
        </w:rPr>
        <w:t>Barthold</w:t>
      </w:r>
      <w:proofErr w:type="spellEnd"/>
      <w:r w:rsidRPr="002A44D3">
        <w:rPr>
          <w:rFonts w:ascii="Times New Roman" w:hAnsi="Times New Roman" w:cs="Times New Roman"/>
          <w:sz w:val="24"/>
          <w:szCs w:val="24"/>
        </w:rPr>
        <w:t xml:space="preserve"> et al. 2008 have a Mesoamerican comparison of exchangeable K values. </w:t>
      </w:r>
    </w:p>
    <w:p w14:paraId="4A9A9080" w14:textId="77777777" w:rsidR="00651997" w:rsidRPr="002A44D3" w:rsidRDefault="00651997" w:rsidP="00651997">
      <w:pPr>
        <w:rPr>
          <w:rFonts w:ascii="Times New Roman" w:hAnsi="Times New Roman" w:cs="Times New Roman"/>
          <w:sz w:val="24"/>
          <w:szCs w:val="24"/>
        </w:rPr>
      </w:pPr>
      <w:r w:rsidRPr="002A44D3">
        <w:rPr>
          <w:rFonts w:ascii="Times New Roman" w:hAnsi="Times New Roman" w:cs="Times New Roman"/>
          <w:sz w:val="24"/>
          <w:szCs w:val="24"/>
        </w:rPr>
        <w:t xml:space="preserve">Turner and </w:t>
      </w:r>
      <w:proofErr w:type="spellStart"/>
      <w:r w:rsidRPr="002A44D3">
        <w:rPr>
          <w:rFonts w:ascii="Times New Roman" w:hAnsi="Times New Roman" w:cs="Times New Roman"/>
          <w:sz w:val="24"/>
          <w:szCs w:val="24"/>
        </w:rPr>
        <w:t>yavitt</w:t>
      </w:r>
      <w:proofErr w:type="spellEnd"/>
      <w:r w:rsidRPr="002A44D3">
        <w:rPr>
          <w:rFonts w:ascii="Times New Roman" w:hAnsi="Times New Roman" w:cs="Times New Roman"/>
          <w:sz w:val="24"/>
          <w:szCs w:val="24"/>
        </w:rPr>
        <w:t xml:space="preserve"> 2013 </w:t>
      </w:r>
      <w:proofErr w:type="spellStart"/>
      <w:r w:rsidRPr="002A44D3">
        <w:rPr>
          <w:rFonts w:ascii="Times New Roman" w:hAnsi="Times New Roman" w:cs="Times New Roman"/>
          <w:sz w:val="24"/>
          <w:szCs w:val="24"/>
        </w:rPr>
        <w:t>gigante</w:t>
      </w:r>
      <w:proofErr w:type="spellEnd"/>
      <w:r w:rsidRPr="002A44D3">
        <w:rPr>
          <w:rFonts w:ascii="Times New Roman" w:hAnsi="Times New Roman" w:cs="Times New Roman"/>
          <w:sz w:val="24"/>
          <w:szCs w:val="24"/>
        </w:rPr>
        <w:t xml:space="preserve"> inorganic nutrients: their pH decreased by 0.8 units in +N plots. The decline in pH caused a corresponding decline in extractable base cations (Ca and K) and increased extractable Al, highlighting an important but poorly understood consequence of long-term atmospheric N deposition onto tropical forests. </w:t>
      </w:r>
    </w:p>
    <w:p w14:paraId="13EE7164" w14:textId="448EADE4" w:rsidR="00A1417B" w:rsidRPr="002A44D3" w:rsidRDefault="00A1417B" w:rsidP="00A1417B">
      <w:pPr>
        <w:spacing w:line="480" w:lineRule="auto"/>
        <w:rPr>
          <w:rFonts w:ascii="Times New Roman" w:hAnsi="Times New Roman" w:cs="Times New Roman"/>
          <w:sz w:val="24"/>
          <w:szCs w:val="24"/>
        </w:rPr>
      </w:pPr>
      <w:r w:rsidRPr="002A44D3">
        <w:rPr>
          <w:rFonts w:ascii="Times New Roman" w:hAnsi="Times New Roman" w:cs="Times New Roman"/>
          <w:sz w:val="24"/>
          <w:szCs w:val="24"/>
        </w:rPr>
        <w:lastRenderedPageBreak/>
        <w:t xml:space="preserve"> Interestingly, soil organic P was significantly increased by P addition in Panama, by 46% (Turner et al. 2015). Soil C:N ratios also were unaffected by fertilization, while the C to organic P ratio did decrease significantly after P addition</w:t>
      </w:r>
    </w:p>
    <w:p w14:paraId="0CC76E09" w14:textId="26E48449" w:rsidR="00824F3B" w:rsidRPr="002A44D3" w:rsidRDefault="00824F3B" w:rsidP="00A1417B">
      <w:pPr>
        <w:spacing w:line="480" w:lineRule="auto"/>
        <w:rPr>
          <w:rFonts w:ascii="Times New Roman" w:hAnsi="Times New Roman" w:cs="Times New Roman"/>
          <w:sz w:val="24"/>
          <w:szCs w:val="24"/>
        </w:rPr>
      </w:pPr>
      <w:r w:rsidRPr="002A44D3">
        <w:rPr>
          <w:rFonts w:ascii="Times New Roman" w:hAnsi="Times New Roman" w:cs="Times New Roman"/>
          <w:sz w:val="24"/>
          <w:szCs w:val="24"/>
        </w:rPr>
        <w:t xml:space="preserve">Also in Puerto Rico, Fertilization had little effect on soil moisture and soil bulk density in both the 0–10 and the 10–25 cm soil layers. </w:t>
      </w:r>
    </w:p>
    <w:p w14:paraId="6DAF760A" w14:textId="4BA34A35" w:rsidR="00F109A3" w:rsidRPr="002A44D3" w:rsidRDefault="00F109A3" w:rsidP="0057044C">
      <w:pPr>
        <w:spacing w:line="480" w:lineRule="auto"/>
        <w:rPr>
          <w:rFonts w:ascii="Times New Roman" w:hAnsi="Times New Roman" w:cs="Times New Roman"/>
          <w:sz w:val="24"/>
          <w:szCs w:val="24"/>
        </w:rPr>
      </w:pPr>
      <w:r w:rsidRPr="002A44D3">
        <w:rPr>
          <w:rFonts w:ascii="Times New Roman" w:hAnsi="Times New Roman" w:cs="Times New Roman"/>
          <w:sz w:val="24"/>
          <w:szCs w:val="24"/>
        </w:rPr>
        <w:t>Here compare results with Silvia´s measurements</w:t>
      </w:r>
    </w:p>
    <w:p w14:paraId="5262B6E8" w14:textId="67160D43" w:rsidR="00C830EF" w:rsidRPr="002A44D3" w:rsidRDefault="00A6420E" w:rsidP="0057044C">
      <w:pPr>
        <w:spacing w:line="480" w:lineRule="auto"/>
        <w:rPr>
          <w:rFonts w:ascii="Times New Roman" w:hAnsi="Times New Roman" w:cs="Times New Roman"/>
          <w:sz w:val="24"/>
          <w:szCs w:val="24"/>
        </w:rPr>
      </w:pPr>
      <w:r w:rsidRPr="002A44D3">
        <w:rPr>
          <w:rFonts w:ascii="Times New Roman" w:hAnsi="Times New Roman" w:cs="Times New Roman"/>
          <w:sz w:val="24"/>
          <w:szCs w:val="24"/>
        </w:rPr>
        <w:t xml:space="preserve">Cellulose is the most abundant organic polymer in nature, chitin is the second most abundant. </w:t>
      </w:r>
    </w:p>
    <w:p w14:paraId="1E7D76E5" w14:textId="451F6058" w:rsidR="00135031" w:rsidRPr="002A44D3" w:rsidRDefault="00135031" w:rsidP="00204E20">
      <w:pPr>
        <w:rPr>
          <w:rFonts w:ascii="Times New Roman" w:hAnsi="Times New Roman" w:cs="Times New Roman"/>
          <w:sz w:val="24"/>
          <w:szCs w:val="24"/>
        </w:rPr>
      </w:pPr>
      <w:r w:rsidRPr="002A44D3">
        <w:rPr>
          <w:rFonts w:ascii="Times New Roman" w:hAnsi="Times New Roman" w:cs="Times New Roman"/>
          <w:sz w:val="24"/>
          <w:szCs w:val="24"/>
        </w:rPr>
        <w:t xml:space="preserve">In terms of extractable Al and base cations, </w:t>
      </w:r>
    </w:p>
    <w:p w14:paraId="6393140B" w14:textId="77777777" w:rsidR="006423AA" w:rsidRPr="002A44D3" w:rsidRDefault="006423AA" w:rsidP="00A1417B">
      <w:pPr>
        <w:pStyle w:val="ListParagraph"/>
        <w:numPr>
          <w:ilvl w:val="0"/>
          <w:numId w:val="3"/>
        </w:numPr>
        <w:spacing w:line="240" w:lineRule="auto"/>
        <w:rPr>
          <w:rFonts w:ascii="Times New Roman" w:hAnsi="Times New Roman" w:cs="Times New Roman"/>
          <w:sz w:val="24"/>
          <w:szCs w:val="24"/>
          <w:lang w:val="es-CR"/>
        </w:rPr>
      </w:pPr>
      <w:r w:rsidRPr="002A44D3">
        <w:rPr>
          <w:rFonts w:ascii="Times New Roman" w:hAnsi="Times New Roman" w:cs="Times New Roman"/>
          <w:sz w:val="24"/>
          <w:szCs w:val="24"/>
          <w:lang w:val="es-CR"/>
        </w:rPr>
        <w:t>Resultados de las mismas variables que medimos nosotros pero para otros experimentos de fertilización en bosque tropical lluvioso de bajura. Buscar cationes</w:t>
      </w:r>
    </w:p>
    <w:p w14:paraId="1C74E375" w14:textId="77777777" w:rsidR="006423AA" w:rsidRPr="002A44D3" w:rsidRDefault="006423AA" w:rsidP="00A1417B">
      <w:pPr>
        <w:pStyle w:val="ListParagraph"/>
        <w:numPr>
          <w:ilvl w:val="0"/>
          <w:numId w:val="3"/>
        </w:numPr>
        <w:spacing w:line="240" w:lineRule="auto"/>
        <w:rPr>
          <w:rFonts w:ascii="Times New Roman" w:hAnsi="Times New Roman" w:cs="Times New Roman"/>
          <w:sz w:val="24"/>
          <w:szCs w:val="24"/>
          <w:lang w:val="es-CR"/>
        </w:rPr>
      </w:pPr>
      <w:r w:rsidRPr="002A44D3">
        <w:rPr>
          <w:rFonts w:ascii="Times New Roman" w:hAnsi="Times New Roman" w:cs="Times New Roman"/>
          <w:sz w:val="24"/>
          <w:szCs w:val="24"/>
          <w:lang w:val="es-CR"/>
        </w:rPr>
        <w:t>Comparar los valores de todas las variables con los de otros experimentos tropicales (yo le paso la lista) y hacer una tabla.</w:t>
      </w:r>
    </w:p>
    <w:p w14:paraId="79878C49" w14:textId="77777777" w:rsidR="00204E20" w:rsidRPr="00651997" w:rsidRDefault="00204E20" w:rsidP="00173FD2">
      <w:pPr>
        <w:rPr>
          <w:sz w:val="24"/>
          <w:szCs w:val="24"/>
          <w:lang w:val="es-CR"/>
        </w:rPr>
      </w:pPr>
    </w:p>
    <w:p w14:paraId="66ABA834" w14:textId="77777777" w:rsidR="00651997" w:rsidRPr="00651997" w:rsidRDefault="00651997" w:rsidP="00651997">
      <w:pPr>
        <w:pStyle w:val="Heading2"/>
        <w:rPr>
          <w:lang w:val="en-GB"/>
        </w:rPr>
      </w:pPr>
      <w:r w:rsidRPr="00651997">
        <w:rPr>
          <w:lang w:val="en-GB"/>
        </w:rPr>
        <w:t>Microbial biomass C, N and P</w:t>
      </w:r>
    </w:p>
    <w:p w14:paraId="7C3D6E37" w14:textId="6EF4B287" w:rsidR="00651997" w:rsidRDefault="00917847" w:rsidP="00917847">
      <w:pPr>
        <w:spacing w:line="480" w:lineRule="auto"/>
        <w:rPr>
          <w:rFonts w:ascii="Times New Roman" w:hAnsi="Times New Roman" w:cs="Times New Roman"/>
          <w:sz w:val="24"/>
          <w:szCs w:val="24"/>
        </w:rPr>
      </w:pPr>
      <w:r w:rsidRPr="00651997">
        <w:rPr>
          <w:rFonts w:ascii="Times New Roman" w:hAnsi="Times New Roman" w:cs="Times New Roman"/>
          <w:sz w:val="24"/>
          <w:szCs w:val="24"/>
        </w:rPr>
        <w:t xml:space="preserve">Our microbial C, N and P values </w:t>
      </w:r>
      <w:r w:rsidR="005C33E9" w:rsidRPr="00651997">
        <w:rPr>
          <w:rFonts w:ascii="Times New Roman" w:hAnsi="Times New Roman" w:cs="Times New Roman"/>
          <w:sz w:val="24"/>
          <w:szCs w:val="24"/>
        </w:rPr>
        <w:t xml:space="preserve">were in the range of </w:t>
      </w:r>
      <w:r w:rsidRPr="00651997">
        <w:rPr>
          <w:rFonts w:ascii="Times New Roman" w:hAnsi="Times New Roman" w:cs="Times New Roman"/>
          <w:sz w:val="24"/>
          <w:szCs w:val="24"/>
        </w:rPr>
        <w:t xml:space="preserve">those reported for a fertilization experiment in Panama (Turner and </w:t>
      </w:r>
      <w:commentRangeStart w:id="28"/>
      <w:r w:rsidRPr="00651997">
        <w:rPr>
          <w:rFonts w:ascii="Times New Roman" w:hAnsi="Times New Roman" w:cs="Times New Roman"/>
          <w:sz w:val="24"/>
          <w:szCs w:val="24"/>
        </w:rPr>
        <w:t xml:space="preserve">Wright 2013). </w:t>
      </w:r>
      <w:commentRangeEnd w:id="28"/>
      <w:r w:rsidR="00651997">
        <w:rPr>
          <w:rStyle w:val="CommentReference"/>
        </w:rPr>
        <w:commentReference w:id="28"/>
      </w:r>
      <w:r w:rsidR="00651997" w:rsidRPr="00651997">
        <w:t xml:space="preserve"> </w:t>
      </w:r>
      <w:r w:rsidR="00651997">
        <w:rPr>
          <w:rFonts w:ascii="Times New Roman" w:hAnsi="Times New Roman" w:cs="Times New Roman"/>
          <w:sz w:val="24"/>
          <w:szCs w:val="24"/>
        </w:rPr>
        <w:t>In EFFEX,</w:t>
      </w:r>
      <w:r w:rsidR="004E0B4F">
        <w:rPr>
          <w:rFonts w:ascii="Times New Roman" w:hAnsi="Times New Roman" w:cs="Times New Roman"/>
          <w:sz w:val="24"/>
          <w:szCs w:val="24"/>
        </w:rPr>
        <w:t xml:space="preserve"> fertilization had no significant effect on microbial C and N, but plots that received P </w:t>
      </w:r>
      <w:proofErr w:type="gramStart"/>
      <w:r w:rsidR="004E0B4F">
        <w:rPr>
          <w:rFonts w:ascii="Times New Roman" w:hAnsi="Times New Roman" w:cs="Times New Roman"/>
          <w:sz w:val="24"/>
          <w:szCs w:val="24"/>
        </w:rPr>
        <w:t xml:space="preserve">had </w:t>
      </w:r>
      <w:r w:rsidR="00651997">
        <w:rPr>
          <w:rFonts w:ascii="Times New Roman" w:hAnsi="Times New Roman" w:cs="Times New Roman"/>
          <w:sz w:val="24"/>
          <w:szCs w:val="24"/>
        </w:rPr>
        <w:t xml:space="preserve"> </w:t>
      </w:r>
      <w:r w:rsidR="00651997" w:rsidRPr="00651997">
        <w:rPr>
          <w:rFonts w:ascii="Times New Roman" w:hAnsi="Times New Roman" w:cs="Times New Roman"/>
          <w:sz w:val="24"/>
          <w:szCs w:val="24"/>
        </w:rPr>
        <w:t>In</w:t>
      </w:r>
      <w:proofErr w:type="gramEnd"/>
      <w:r w:rsidR="00651997" w:rsidRPr="00651997">
        <w:rPr>
          <w:rFonts w:ascii="Times New Roman" w:hAnsi="Times New Roman" w:cs="Times New Roman"/>
          <w:sz w:val="24"/>
          <w:szCs w:val="24"/>
        </w:rPr>
        <w:t xml:space="preserve"> </w:t>
      </w:r>
      <w:proofErr w:type="spellStart"/>
      <w:r w:rsidR="00651997" w:rsidRPr="00651997">
        <w:rPr>
          <w:rFonts w:ascii="Times New Roman" w:hAnsi="Times New Roman" w:cs="Times New Roman"/>
          <w:sz w:val="24"/>
          <w:szCs w:val="24"/>
        </w:rPr>
        <w:t>Gigante</w:t>
      </w:r>
      <w:proofErr w:type="spellEnd"/>
      <w:r w:rsidR="00651997" w:rsidRPr="00651997">
        <w:rPr>
          <w:rFonts w:ascii="Times New Roman" w:hAnsi="Times New Roman" w:cs="Times New Roman"/>
          <w:sz w:val="24"/>
          <w:szCs w:val="24"/>
        </w:rPr>
        <w:t>, P addition significantly increased microbial C by 13%, but N and K addition did not. Microbial nitrogen increased significantly with P addition, but not with N or K addition (Turner et al. 2013). Microbial P increased by 49% in +P plots relative to no P plots</w:t>
      </w:r>
    </w:p>
    <w:p w14:paraId="4DF9A0AB" w14:textId="1374A07C" w:rsidR="00917847" w:rsidRPr="00651997" w:rsidRDefault="005C33E9" w:rsidP="00917847">
      <w:pPr>
        <w:spacing w:line="480" w:lineRule="auto"/>
        <w:rPr>
          <w:rFonts w:ascii="Times New Roman" w:hAnsi="Times New Roman" w:cs="Times New Roman"/>
          <w:sz w:val="24"/>
          <w:szCs w:val="24"/>
        </w:rPr>
      </w:pPr>
      <w:r w:rsidRPr="00651997">
        <w:rPr>
          <w:rFonts w:ascii="Times New Roman" w:hAnsi="Times New Roman" w:cs="Times New Roman"/>
          <w:sz w:val="24"/>
          <w:szCs w:val="24"/>
        </w:rPr>
        <w:t xml:space="preserve">The </w:t>
      </w:r>
      <w:r w:rsidR="008C1CDF" w:rsidRPr="00651997">
        <w:rPr>
          <w:rFonts w:ascii="Times New Roman" w:hAnsi="Times New Roman" w:cs="Times New Roman"/>
          <w:sz w:val="24"/>
          <w:szCs w:val="24"/>
        </w:rPr>
        <w:t>m</w:t>
      </w:r>
      <w:r w:rsidR="00917847" w:rsidRPr="00651997">
        <w:rPr>
          <w:rFonts w:ascii="Times New Roman" w:hAnsi="Times New Roman" w:cs="Times New Roman"/>
          <w:sz w:val="24"/>
          <w:szCs w:val="24"/>
        </w:rPr>
        <w:t xml:space="preserve">icrobial </w:t>
      </w:r>
      <w:r w:rsidR="00651997">
        <w:rPr>
          <w:rFonts w:ascii="Times New Roman" w:hAnsi="Times New Roman" w:cs="Times New Roman"/>
          <w:sz w:val="24"/>
          <w:szCs w:val="24"/>
        </w:rPr>
        <w:t xml:space="preserve">molar </w:t>
      </w:r>
      <w:r w:rsidR="00917847" w:rsidRPr="00651997">
        <w:rPr>
          <w:rFonts w:ascii="Times New Roman" w:hAnsi="Times New Roman" w:cs="Times New Roman"/>
          <w:sz w:val="24"/>
          <w:szCs w:val="24"/>
        </w:rPr>
        <w:t xml:space="preserve">C:N ratios observed here </w:t>
      </w:r>
      <w:r w:rsidRPr="00651997">
        <w:rPr>
          <w:rFonts w:ascii="Times New Roman" w:hAnsi="Times New Roman" w:cs="Times New Roman"/>
          <w:sz w:val="24"/>
          <w:szCs w:val="24"/>
        </w:rPr>
        <w:t xml:space="preserve">were on the lower end of the range reported in Panama, as was the case for microbial N:P ratios. However, the microbial C:P ratios in our plots </w:t>
      </w:r>
      <w:r w:rsidR="008C1CDF" w:rsidRPr="00651997">
        <w:rPr>
          <w:rFonts w:ascii="Times New Roman" w:hAnsi="Times New Roman" w:cs="Times New Roman"/>
          <w:sz w:val="24"/>
          <w:szCs w:val="24"/>
        </w:rPr>
        <w:t>tended to be</w:t>
      </w:r>
      <w:r w:rsidRPr="00651997">
        <w:rPr>
          <w:rFonts w:ascii="Times New Roman" w:hAnsi="Times New Roman" w:cs="Times New Roman"/>
          <w:sz w:val="24"/>
          <w:szCs w:val="24"/>
        </w:rPr>
        <w:t xml:space="preserve"> lower than in Panama</w:t>
      </w:r>
      <w:r w:rsidR="008C1CDF" w:rsidRPr="00651997">
        <w:rPr>
          <w:rFonts w:ascii="Times New Roman" w:hAnsi="Times New Roman" w:cs="Times New Roman"/>
          <w:sz w:val="24"/>
          <w:szCs w:val="24"/>
        </w:rPr>
        <w:t xml:space="preserve">, although in that study they followed changes at several points during the year and our data only represent one sampling point in July. </w:t>
      </w:r>
    </w:p>
    <w:p w14:paraId="7876B145" w14:textId="4989A4A5" w:rsidR="002E0952" w:rsidRPr="00651997" w:rsidRDefault="002E0952" w:rsidP="002E0952">
      <w:pPr>
        <w:autoSpaceDE w:val="0"/>
        <w:autoSpaceDN w:val="0"/>
        <w:adjustRightInd w:val="0"/>
        <w:spacing w:after="0" w:line="240" w:lineRule="auto"/>
        <w:rPr>
          <w:sz w:val="24"/>
          <w:szCs w:val="24"/>
        </w:rPr>
      </w:pPr>
      <w:proofErr w:type="spellStart"/>
      <w:r w:rsidRPr="00651997">
        <w:rPr>
          <w:sz w:val="24"/>
          <w:szCs w:val="24"/>
        </w:rPr>
        <w:t>Rosinger</w:t>
      </w:r>
      <w:proofErr w:type="spellEnd"/>
      <w:r w:rsidRPr="00651997">
        <w:rPr>
          <w:sz w:val="24"/>
          <w:szCs w:val="24"/>
        </w:rPr>
        <w:t xml:space="preserve"> et al. 2019 </w:t>
      </w:r>
      <w:r w:rsidRPr="00651997">
        <w:rPr>
          <w:rFonts w:ascii="AdvOT596495f2" w:hAnsi="AdvOT596495f2" w:cs="AdvOT596495f2"/>
          <w:sz w:val="24"/>
          <w:szCs w:val="24"/>
        </w:rPr>
        <w:t xml:space="preserve">Because microbial biomass </w:t>
      </w:r>
      <w:proofErr w:type="gramStart"/>
      <w:r w:rsidRPr="00651997">
        <w:rPr>
          <w:rFonts w:ascii="AdvOT596495f2" w:hAnsi="AdvOT596495f2" w:cs="AdvOT596495f2"/>
          <w:sz w:val="24"/>
          <w:szCs w:val="24"/>
        </w:rPr>
        <w:t>C:N</w:t>
      </w:r>
      <w:proofErr w:type="gramEnd"/>
      <w:r w:rsidRPr="00651997">
        <w:rPr>
          <w:rFonts w:ascii="AdvOT596495f2" w:hAnsi="AdvOT596495f2" w:cs="AdvOT596495f2"/>
          <w:sz w:val="24"/>
          <w:szCs w:val="24"/>
        </w:rPr>
        <w:t xml:space="preserve">:P ratios are relatively invariant across ecosystems (Cleveland and </w:t>
      </w:r>
      <w:proofErr w:type="spellStart"/>
      <w:r w:rsidRPr="00651997">
        <w:rPr>
          <w:rFonts w:ascii="AdvOT596495f2" w:hAnsi="AdvOT596495f2" w:cs="AdvOT596495f2"/>
          <w:sz w:val="24"/>
          <w:szCs w:val="24"/>
        </w:rPr>
        <w:t>Liptzin</w:t>
      </w:r>
      <w:proofErr w:type="spellEnd"/>
      <w:r w:rsidRPr="00651997">
        <w:rPr>
          <w:rFonts w:ascii="AdvOT596495f2" w:hAnsi="AdvOT596495f2" w:cs="AdvOT596495f2"/>
          <w:sz w:val="24"/>
          <w:szCs w:val="24"/>
        </w:rPr>
        <w:t>, 2007), di</w:t>
      </w:r>
      <w:r w:rsidRPr="00651997">
        <w:rPr>
          <w:rFonts w:ascii="AdvOT596495f2+fb" w:hAnsi="AdvOT596495f2+fb" w:cs="AdvOT596495f2+fb"/>
          <w:sz w:val="24"/>
          <w:szCs w:val="24"/>
        </w:rPr>
        <w:t>ff</w:t>
      </w:r>
      <w:r w:rsidRPr="00651997">
        <w:rPr>
          <w:rFonts w:ascii="AdvOT596495f2" w:hAnsi="AdvOT596495f2" w:cs="AdvOT596495f2"/>
          <w:sz w:val="24"/>
          <w:szCs w:val="24"/>
        </w:rPr>
        <w:t>erences in microbial e</w:t>
      </w:r>
      <w:r w:rsidRPr="00651997">
        <w:rPr>
          <w:rFonts w:ascii="AdvOT596495f2+fb" w:hAnsi="AdvOT596495f2+fb" w:cs="AdvOT596495f2+fb"/>
          <w:sz w:val="24"/>
          <w:szCs w:val="24"/>
        </w:rPr>
        <w:t>ff</w:t>
      </w:r>
      <w:r w:rsidRPr="00651997">
        <w:rPr>
          <w:rFonts w:ascii="AdvOT596495f2" w:hAnsi="AdvOT596495f2" w:cs="AdvOT596495f2"/>
          <w:sz w:val="24"/>
          <w:szCs w:val="24"/>
        </w:rPr>
        <w:t xml:space="preserve">orts to </w:t>
      </w:r>
      <w:r w:rsidRPr="00651997">
        <w:rPr>
          <w:rFonts w:ascii="AdvOT596495f2" w:hAnsi="AdvOT596495f2" w:cs="AdvOT596495f2"/>
          <w:sz w:val="24"/>
          <w:szCs w:val="24"/>
        </w:rPr>
        <w:lastRenderedPageBreak/>
        <w:t>acquisition C, N and P should be expected between ecosystems that di</w:t>
      </w:r>
      <w:r w:rsidRPr="00651997">
        <w:rPr>
          <w:rFonts w:ascii="AdvOT596495f2+fb" w:hAnsi="AdvOT596495f2+fb" w:cs="AdvOT596495f2+fb"/>
          <w:sz w:val="24"/>
          <w:szCs w:val="24"/>
        </w:rPr>
        <w:t>ff</w:t>
      </w:r>
      <w:r w:rsidRPr="00651997">
        <w:rPr>
          <w:rFonts w:ascii="AdvOT596495f2" w:hAnsi="AdvOT596495f2" w:cs="AdvOT596495f2"/>
          <w:sz w:val="24"/>
          <w:szCs w:val="24"/>
        </w:rPr>
        <w:t>er in nutrient quantity as well as quality in order to maintain microbial homeostasis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et al., 2014)</w:t>
      </w:r>
    </w:p>
    <w:p w14:paraId="2983E147" w14:textId="29CD2B86" w:rsidR="002E0952" w:rsidRPr="00651997" w:rsidRDefault="002E0952" w:rsidP="002E0952">
      <w:pPr>
        <w:pStyle w:val="ListParagraph"/>
        <w:numPr>
          <w:ilvl w:val="0"/>
          <w:numId w:val="3"/>
        </w:numPr>
        <w:rPr>
          <w:sz w:val="24"/>
          <w:szCs w:val="24"/>
        </w:rPr>
      </w:pPr>
      <w:r w:rsidRPr="00651997">
        <w:rPr>
          <w:sz w:val="24"/>
          <w:szCs w:val="24"/>
        </w:rPr>
        <w:t xml:space="preserve">Microbial ratios in this study varied A LOT. See if they varied so much in Panama or other studies mentioned in </w:t>
      </w:r>
      <w:proofErr w:type="spellStart"/>
      <w:r w:rsidRPr="00651997">
        <w:rPr>
          <w:sz w:val="24"/>
          <w:szCs w:val="24"/>
        </w:rPr>
        <w:t>camezind</w:t>
      </w:r>
      <w:proofErr w:type="spellEnd"/>
    </w:p>
    <w:p w14:paraId="3F0B70BF" w14:textId="0C424290" w:rsidR="002E0952" w:rsidRPr="00651997" w:rsidRDefault="002E0952" w:rsidP="002E0952">
      <w:pPr>
        <w:pStyle w:val="ListParagraph"/>
        <w:numPr>
          <w:ilvl w:val="0"/>
          <w:numId w:val="3"/>
        </w:numPr>
        <w:rPr>
          <w:sz w:val="24"/>
          <w:szCs w:val="24"/>
        </w:rPr>
      </w:pPr>
      <w:r w:rsidRPr="00651997">
        <w:rPr>
          <w:sz w:val="24"/>
          <w:szCs w:val="24"/>
        </w:rPr>
        <w:t>Microbial homeostasis…. In CNP ratios?</w:t>
      </w:r>
    </w:p>
    <w:p w14:paraId="6500404A" w14:textId="64C07BFD" w:rsidR="002E0952" w:rsidRPr="00651997" w:rsidRDefault="002E0952" w:rsidP="002E0952">
      <w:pPr>
        <w:autoSpaceDE w:val="0"/>
        <w:autoSpaceDN w:val="0"/>
        <w:adjustRightInd w:val="0"/>
        <w:spacing w:after="0" w:line="240" w:lineRule="auto"/>
        <w:rPr>
          <w:rFonts w:ascii="AdvOT596495f2" w:hAnsi="AdvOT596495f2" w:cs="AdvOT596495f2"/>
          <w:sz w:val="24"/>
          <w:szCs w:val="24"/>
        </w:rPr>
      </w:pPr>
      <w:proofErr w:type="spellStart"/>
      <w:r w:rsidRPr="00651997">
        <w:rPr>
          <w:rFonts w:ascii="AdvOT596495f2" w:hAnsi="AdvOT596495f2" w:cs="AdvOT596495f2"/>
          <w:sz w:val="24"/>
          <w:szCs w:val="24"/>
        </w:rPr>
        <w:t>Rosinger</w:t>
      </w:r>
      <w:proofErr w:type="spellEnd"/>
      <w:r w:rsidRPr="00651997">
        <w:rPr>
          <w:rFonts w:ascii="AdvOT596495f2" w:hAnsi="AdvOT596495f2" w:cs="AdvOT596495f2"/>
          <w:sz w:val="24"/>
          <w:szCs w:val="24"/>
        </w:rPr>
        <w:t xml:space="preserve"> 2019 Thus, high enzyme activities targeting a particular resource are thought to indicate nutrient limitation by that resource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et al., 1993), and ratios of N-acquiring (e.g. chitinase, urease, peptidase), C-acquiring (e.g. cellulase, </w:t>
      </w:r>
      <w:proofErr w:type="spellStart"/>
      <w:r w:rsidRPr="00651997">
        <w:rPr>
          <w:rFonts w:ascii="AdvOT596495f2" w:hAnsi="AdvOT596495f2" w:cs="AdvOT596495f2"/>
          <w:sz w:val="24"/>
          <w:szCs w:val="24"/>
        </w:rPr>
        <w:t>hemicellulase</w:t>
      </w:r>
      <w:proofErr w:type="spellEnd"/>
      <w:r w:rsidRPr="00651997">
        <w:rPr>
          <w:rFonts w:ascii="AdvOT596495f2" w:hAnsi="AdvOT596495f2" w:cs="AdvOT596495f2"/>
          <w:sz w:val="24"/>
          <w:szCs w:val="24"/>
        </w:rPr>
        <w:t>, glucosidase) and P-acquiring (e.g. phosphatase) enzymes, to the activity of enzymes targeting other resources, should re</w:t>
      </w:r>
      <w:r w:rsidRPr="00651997">
        <w:rPr>
          <w:rFonts w:ascii="AdvOT596495f2+fb" w:hAnsi="AdvOT596495f2+fb" w:cs="AdvOT596495f2+fb"/>
          <w:sz w:val="24"/>
          <w:szCs w:val="24"/>
        </w:rPr>
        <w:t>fl</w:t>
      </w:r>
      <w:r w:rsidRPr="00651997">
        <w:rPr>
          <w:rFonts w:ascii="AdvOT596495f2" w:hAnsi="AdvOT596495f2" w:cs="AdvOT596495f2"/>
          <w:sz w:val="24"/>
          <w:szCs w:val="24"/>
        </w:rPr>
        <w:t>ect relative nutrient availability and thus limiting factors for microorganisms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and Moorhead, 1994).</w:t>
      </w:r>
    </w:p>
    <w:p w14:paraId="47618675" w14:textId="43C4221F" w:rsidR="002E0952" w:rsidRPr="00651997" w:rsidRDefault="002E0952" w:rsidP="002E0952">
      <w:pPr>
        <w:autoSpaceDE w:val="0"/>
        <w:autoSpaceDN w:val="0"/>
        <w:adjustRightInd w:val="0"/>
        <w:spacing w:after="0" w:line="240" w:lineRule="auto"/>
        <w:rPr>
          <w:sz w:val="24"/>
          <w:szCs w:val="24"/>
        </w:rPr>
      </w:pPr>
      <w:r w:rsidRPr="00651997">
        <w:rPr>
          <w:rFonts w:ascii="AdvOT596495f2" w:hAnsi="AdvOT596495f2" w:cs="AdvOT596495f2"/>
          <w:sz w:val="24"/>
          <w:szCs w:val="24"/>
        </w:rPr>
        <w:t xml:space="preserve">The evidential basis for the enzymatic method to assess microbial resource limitation is correlations between soil physicochemical stoichiometry and the enzymatic stoichiometry (Moorhead and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2006;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et al., 2008, 2009).</w:t>
      </w:r>
    </w:p>
    <w:p w14:paraId="69C8F1EF" w14:textId="78C1E41D" w:rsidR="00950546" w:rsidRPr="00651997" w:rsidRDefault="002E0952" w:rsidP="00950546">
      <w:pPr>
        <w:autoSpaceDE w:val="0"/>
        <w:autoSpaceDN w:val="0"/>
        <w:adjustRightInd w:val="0"/>
        <w:spacing w:after="0" w:line="240" w:lineRule="auto"/>
        <w:rPr>
          <w:rFonts w:ascii="AdvOT596495f2" w:hAnsi="AdvOT596495f2" w:cs="AdvOT596495f2"/>
          <w:sz w:val="24"/>
          <w:szCs w:val="24"/>
        </w:rPr>
      </w:pPr>
      <w:r w:rsidRPr="00651997">
        <w:rPr>
          <w:rFonts w:ascii="AdvOT596495f2" w:hAnsi="AdvOT596495f2" w:cs="AdvOT596495f2"/>
          <w:sz w:val="24"/>
          <w:szCs w:val="24"/>
        </w:rPr>
        <w:t xml:space="preserve">That is, soils poor in N have a high activity of N-acquiring enzymes relative to other enzymes, soils poor in P have high activities of P-acquiring enzymes relative to the activity of other enzymes, while soils rich in all nutrients show relatively high activity of C-acquiring enzymes in relation to the activity of other enzymes (Moorhead and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2006; </w:t>
      </w:r>
      <w:proofErr w:type="spellStart"/>
      <w:r w:rsidRPr="00651997">
        <w:rPr>
          <w:rFonts w:ascii="AdvOT596495f2" w:hAnsi="AdvOT596495f2" w:cs="AdvOT596495f2"/>
          <w:sz w:val="24"/>
          <w:szCs w:val="24"/>
        </w:rPr>
        <w:t>Sinsabaugh</w:t>
      </w:r>
      <w:proofErr w:type="spellEnd"/>
      <w:r w:rsidRPr="00651997">
        <w:rPr>
          <w:rFonts w:ascii="AdvOT596495f2" w:hAnsi="AdvOT596495f2" w:cs="AdvOT596495f2"/>
          <w:sz w:val="24"/>
          <w:szCs w:val="24"/>
        </w:rPr>
        <w:t xml:space="preserve"> et al., 2008, 2009).</w:t>
      </w:r>
      <w:r w:rsidR="00950546" w:rsidRPr="00651997">
        <w:rPr>
          <w:rFonts w:ascii="AdvOT596495f2" w:hAnsi="AdvOT596495f2" w:cs="AdvOT596495f2"/>
          <w:sz w:val="24"/>
          <w:szCs w:val="24"/>
        </w:rPr>
        <w:t xml:space="preserve"> However, the elemental composition of soil is known to poorly re</w:t>
      </w:r>
      <w:r w:rsidR="00950546" w:rsidRPr="00651997">
        <w:rPr>
          <w:rFonts w:ascii="AdvOT596495f2+fb" w:hAnsi="AdvOT596495f2+fb" w:cs="AdvOT596495f2+fb"/>
          <w:sz w:val="24"/>
          <w:szCs w:val="24"/>
        </w:rPr>
        <w:t>fl</w:t>
      </w:r>
      <w:r w:rsidR="00950546" w:rsidRPr="00651997">
        <w:rPr>
          <w:rFonts w:ascii="AdvOT596495f2" w:hAnsi="AdvOT596495f2" w:cs="AdvOT596495f2"/>
          <w:sz w:val="24"/>
          <w:szCs w:val="24"/>
        </w:rPr>
        <w:t xml:space="preserve">ect microbial availabilities (Hart et al., 1994; </w:t>
      </w:r>
      <w:proofErr w:type="spellStart"/>
      <w:r w:rsidR="00950546" w:rsidRPr="00651997">
        <w:rPr>
          <w:rFonts w:ascii="AdvOT596495f2" w:hAnsi="AdvOT596495f2" w:cs="AdvOT596495f2"/>
          <w:sz w:val="24"/>
          <w:szCs w:val="24"/>
        </w:rPr>
        <w:t>Demoling</w:t>
      </w:r>
      <w:proofErr w:type="spellEnd"/>
      <w:r w:rsidR="00950546" w:rsidRPr="00651997">
        <w:rPr>
          <w:rFonts w:ascii="AdvOT596495f2" w:hAnsi="AdvOT596495f2" w:cs="AdvOT596495f2"/>
          <w:sz w:val="24"/>
          <w:szCs w:val="24"/>
        </w:rPr>
        <w:t xml:space="preserve"> et al., 2007; </w:t>
      </w:r>
      <w:proofErr w:type="spellStart"/>
      <w:r w:rsidR="00950546" w:rsidRPr="00651997">
        <w:rPr>
          <w:rFonts w:ascii="AdvOT596495f2" w:hAnsi="AdvOT596495f2" w:cs="AdvOT596495f2"/>
          <w:sz w:val="24"/>
          <w:szCs w:val="24"/>
        </w:rPr>
        <w:t>Månsson</w:t>
      </w:r>
      <w:proofErr w:type="spellEnd"/>
      <w:r w:rsidR="00950546" w:rsidRPr="00651997">
        <w:rPr>
          <w:rFonts w:ascii="AdvOT596495f2" w:hAnsi="AdvOT596495f2" w:cs="AdvOT596495f2"/>
          <w:sz w:val="24"/>
          <w:szCs w:val="24"/>
        </w:rPr>
        <w:t xml:space="preserve"> et al., 2009; Xu et al., 2013). To validate</w:t>
      </w:r>
    </w:p>
    <w:p w14:paraId="7FD7AC90" w14:textId="5CF6569B" w:rsidR="002E0952" w:rsidRPr="00651997" w:rsidRDefault="00950546" w:rsidP="00950546">
      <w:pPr>
        <w:autoSpaceDE w:val="0"/>
        <w:autoSpaceDN w:val="0"/>
        <w:adjustRightInd w:val="0"/>
        <w:spacing w:after="0" w:line="240" w:lineRule="auto"/>
        <w:rPr>
          <w:sz w:val="24"/>
          <w:szCs w:val="24"/>
        </w:rPr>
      </w:pPr>
      <w:r w:rsidRPr="00651997">
        <w:rPr>
          <w:rFonts w:ascii="AdvOT596495f2" w:hAnsi="AdvOT596495f2" w:cs="AdvOT596495f2"/>
          <w:sz w:val="24"/>
          <w:szCs w:val="24"/>
        </w:rPr>
        <w:t>the power and precision of enzymatic assessments to determine</w:t>
      </w:r>
    </w:p>
    <w:p w14:paraId="62FAE4DE" w14:textId="77777777" w:rsidR="002E0952" w:rsidRPr="00651997" w:rsidRDefault="002E0952" w:rsidP="002E0952">
      <w:pPr>
        <w:rPr>
          <w:sz w:val="24"/>
          <w:szCs w:val="24"/>
        </w:rPr>
      </w:pPr>
    </w:p>
    <w:p w14:paraId="61943476" w14:textId="776D68CF" w:rsidR="00F109A3" w:rsidRDefault="009B4FD4" w:rsidP="0057044C">
      <w:pPr>
        <w:spacing w:line="480" w:lineRule="auto"/>
        <w:rPr>
          <w:rFonts w:ascii="Times New Roman" w:hAnsi="Times New Roman" w:cs="Times New Roman"/>
          <w:sz w:val="24"/>
          <w:szCs w:val="24"/>
        </w:rPr>
      </w:pPr>
      <w:ins w:id="29" w:author="Andrea Vincent" w:date="2021-01-22T14:10:00Z">
        <w:r w:rsidRPr="009B4FD4">
          <w:rPr>
            <w:rFonts w:ascii="Times New Roman" w:hAnsi="Times New Roman" w:cs="Times New Roman"/>
            <w:noProof/>
            <w:sz w:val="24"/>
            <w:szCs w:val="24"/>
          </w:rPr>
          <w:lastRenderedPageBreak/>
          <w:drawing>
            <wp:inline distT="0" distB="0" distL="0" distR="0" wp14:anchorId="598CDAB6" wp14:editId="57C6B418">
              <wp:extent cx="3587731"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2768" cy="5417795"/>
                      </a:xfrm>
                      <a:prstGeom prst="rect">
                        <a:avLst/>
                      </a:prstGeom>
                      <a:noFill/>
                      <a:ln>
                        <a:noFill/>
                      </a:ln>
                    </pic:spPr>
                  </pic:pic>
                </a:graphicData>
              </a:graphic>
            </wp:inline>
          </w:drawing>
        </w:r>
      </w:ins>
    </w:p>
    <w:p w14:paraId="76B13AB3" w14:textId="09BB93F2" w:rsidR="00F109A3" w:rsidRPr="00AC41BE" w:rsidRDefault="001F2A38" w:rsidP="000A1E13">
      <w:pPr>
        <w:pStyle w:val="Heading2"/>
        <w:rPr>
          <w:lang w:val="es-CR"/>
        </w:rPr>
      </w:pPr>
      <w:proofErr w:type="spellStart"/>
      <w:r w:rsidRPr="00AC41BE">
        <w:rPr>
          <w:lang w:val="es-CR"/>
        </w:rPr>
        <w:t>Enzymes</w:t>
      </w:r>
      <w:proofErr w:type="spellEnd"/>
    </w:p>
    <w:p w14:paraId="3455105E" w14:textId="2D14D30C" w:rsidR="00F109A3" w:rsidRPr="001F2A38" w:rsidRDefault="001F2A38" w:rsidP="002A44D3">
      <w:pPr>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t>Es posible que los niveles de fósforo en el suelo sean naturalmente tan bajos que se necesite un aumento aún mayor en las concentraciones de fosfato en suelo para lograr inhibir la mineralización del fósforo orgánico. También es posible que la actividad enzimática del suelo, al reflejar la actividad no solo de enzimas recientemente producidas sino también enzimas estabilizadas por años, no sea un buen reflejo de la demanda actual de fósforo por parte de la biota.</w:t>
      </w:r>
      <w:r w:rsidRPr="008B6F3C">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En todo caso, estos hallazgos sugieren que la relación entre la disponibilidad de fosfato inorgánico biodisponible, la demanda biológica por P y la mineralización del P orgánico es más compleja que lo que se reconoce actualmente. </w:t>
      </w:r>
    </w:p>
    <w:p w14:paraId="1B4A0373" w14:textId="556FFE24" w:rsidR="00173FD2" w:rsidRDefault="00173FD2" w:rsidP="0057044C">
      <w:pPr>
        <w:pStyle w:val="Heading1"/>
        <w:spacing w:line="480" w:lineRule="auto"/>
        <w:rPr>
          <w:rFonts w:ascii="Times New Roman" w:hAnsi="Times New Roman" w:cs="Times New Roman"/>
          <w:sz w:val="24"/>
          <w:szCs w:val="24"/>
        </w:rPr>
      </w:pPr>
      <w:r>
        <w:rPr>
          <w:rFonts w:ascii="Times New Roman" w:hAnsi="Times New Roman" w:cs="Times New Roman"/>
          <w:sz w:val="24"/>
          <w:szCs w:val="24"/>
        </w:rPr>
        <w:t>Conclusions</w:t>
      </w:r>
    </w:p>
    <w:p w14:paraId="44757E53" w14:textId="76D61AA9" w:rsidR="00173FD2" w:rsidRDefault="00173FD2" w:rsidP="00173FD2">
      <w:r>
        <w:lastRenderedPageBreak/>
        <w:t>Lack of P limitation to trees but indeed limitation to microbial biomass… what does this mean.</w:t>
      </w:r>
    </w:p>
    <w:p w14:paraId="0EC9B0D8" w14:textId="6A81E05C" w:rsidR="001515DD" w:rsidRPr="00173FD2" w:rsidRDefault="001515DD" w:rsidP="00173FD2">
      <w:r>
        <w:t>Why do we see P limitation to microbes (immobilization) when there is so much P around</w:t>
      </w:r>
    </w:p>
    <w:p w14:paraId="4AFE8448" w14:textId="5540354F" w:rsidR="00D257EB" w:rsidRPr="00CF31C8" w:rsidRDefault="00D257EB" w:rsidP="0057044C">
      <w:pPr>
        <w:pStyle w:val="Heading1"/>
        <w:spacing w:line="480" w:lineRule="auto"/>
        <w:rPr>
          <w:rFonts w:ascii="Times New Roman" w:hAnsi="Times New Roman" w:cs="Times New Roman"/>
          <w:sz w:val="24"/>
          <w:szCs w:val="24"/>
        </w:rPr>
      </w:pPr>
      <w:proofErr w:type="spellStart"/>
      <w:r w:rsidRPr="00CF31C8">
        <w:rPr>
          <w:rFonts w:ascii="Times New Roman" w:hAnsi="Times New Roman" w:cs="Times New Roman"/>
          <w:sz w:val="24"/>
          <w:szCs w:val="24"/>
        </w:rPr>
        <w:t>Acknowledgemets</w:t>
      </w:r>
      <w:proofErr w:type="spellEnd"/>
    </w:p>
    <w:p w14:paraId="3B78DAF7" w14:textId="5611A20D" w:rsidR="00D257EB" w:rsidRPr="000B4467" w:rsidRDefault="00D257EB" w:rsidP="00D257EB">
      <w:proofErr w:type="spellStart"/>
      <w:r w:rsidRPr="000B4467">
        <w:rPr>
          <w:lang w:val="es-CR"/>
        </w:rPr>
        <w:t>Jose</w:t>
      </w:r>
      <w:proofErr w:type="spellEnd"/>
      <w:r w:rsidRPr="000B4467">
        <w:rPr>
          <w:lang w:val="es-CR"/>
        </w:rPr>
        <w:t xml:space="preserve"> Murillo, Paola </w:t>
      </w:r>
      <w:proofErr w:type="gramStart"/>
      <w:r w:rsidRPr="000B4467">
        <w:rPr>
          <w:lang w:val="es-CR"/>
        </w:rPr>
        <w:t>Piza,  Juan</w:t>
      </w:r>
      <w:proofErr w:type="gramEnd"/>
      <w:r w:rsidRPr="000B4467">
        <w:rPr>
          <w:lang w:val="es-CR"/>
        </w:rPr>
        <w:t xml:space="preserve"> Carlos Trejos, </w:t>
      </w:r>
      <w:proofErr w:type="spellStart"/>
      <w:r w:rsidRPr="000B4467">
        <w:rPr>
          <w:lang w:val="es-CR"/>
        </w:rPr>
        <w:t>silvias</w:t>
      </w:r>
      <w:proofErr w:type="spellEnd"/>
      <w:r w:rsidRPr="000B4467">
        <w:rPr>
          <w:lang w:val="es-CR"/>
        </w:rPr>
        <w:t xml:space="preserve"> </w:t>
      </w:r>
      <w:proofErr w:type="spellStart"/>
      <w:r w:rsidRPr="000B4467">
        <w:rPr>
          <w:lang w:val="es-CR"/>
        </w:rPr>
        <w:t>filed</w:t>
      </w:r>
      <w:proofErr w:type="spellEnd"/>
      <w:r w:rsidRPr="000B4467">
        <w:rPr>
          <w:lang w:val="es-CR"/>
        </w:rPr>
        <w:t xml:space="preserve"> </w:t>
      </w:r>
      <w:proofErr w:type="spellStart"/>
      <w:r w:rsidRPr="000B4467">
        <w:rPr>
          <w:lang w:val="es-CR"/>
        </w:rPr>
        <w:t>assistants</w:t>
      </w:r>
      <w:proofErr w:type="spellEnd"/>
      <w:r w:rsidRPr="000B4467">
        <w:rPr>
          <w:lang w:val="es-CR"/>
        </w:rPr>
        <w:t xml:space="preserve">, EARTH </w:t>
      </w:r>
      <w:proofErr w:type="spellStart"/>
      <w:r w:rsidRPr="000B4467">
        <w:rPr>
          <w:lang w:val="es-CR"/>
        </w:rPr>
        <w:t>personnel</w:t>
      </w:r>
      <w:proofErr w:type="spellEnd"/>
      <w:r w:rsidRPr="000B4467">
        <w:rPr>
          <w:lang w:val="es-CR"/>
        </w:rPr>
        <w:t>, Warner Rodríguez, Carlos Sandí</w:t>
      </w:r>
      <w:r w:rsidR="000B4467" w:rsidRPr="000B4467">
        <w:rPr>
          <w:lang w:val="es-CR"/>
        </w:rPr>
        <w:t>.</w:t>
      </w:r>
      <w:r w:rsidR="000B4467">
        <w:rPr>
          <w:lang w:val="es-CR"/>
        </w:rPr>
        <w:t xml:space="preserve"> </w:t>
      </w:r>
      <w:r w:rsidR="000B4467" w:rsidRPr="000B4467">
        <w:t xml:space="preserve">We </w:t>
      </w:r>
      <w:proofErr w:type="gramStart"/>
      <w:r w:rsidR="000B4467" w:rsidRPr="000B4467">
        <w:t>thanks</w:t>
      </w:r>
      <w:proofErr w:type="gramEnd"/>
      <w:r w:rsidR="000B4467" w:rsidRPr="000B4467">
        <w:t xml:space="preserve"> Jeffrey </w:t>
      </w:r>
      <w:proofErr w:type="spellStart"/>
      <w:r w:rsidR="000B4467" w:rsidRPr="000B4467">
        <w:t>Sibaja</w:t>
      </w:r>
      <w:proofErr w:type="spellEnd"/>
      <w:r w:rsidR="000B4467" w:rsidRPr="000B4467">
        <w:t xml:space="preserve">-Cordero for </w:t>
      </w:r>
      <w:r w:rsidR="000B4467">
        <w:t>comments</w:t>
      </w:r>
      <w:r w:rsidR="000B4467" w:rsidRPr="000B4467">
        <w:t xml:space="preserve"> on t</w:t>
      </w:r>
      <w:r w:rsidR="000B4467">
        <w:t xml:space="preserve">he statistical analyses. </w:t>
      </w:r>
    </w:p>
    <w:p w14:paraId="63E72C8A" w14:textId="77777777" w:rsidR="00D257EB" w:rsidRPr="000B4467" w:rsidRDefault="00D257EB" w:rsidP="0057044C">
      <w:pPr>
        <w:pStyle w:val="Heading1"/>
        <w:spacing w:line="480" w:lineRule="auto"/>
        <w:rPr>
          <w:rFonts w:ascii="Times New Roman" w:hAnsi="Times New Roman" w:cs="Times New Roman"/>
          <w:sz w:val="24"/>
          <w:szCs w:val="24"/>
        </w:rPr>
      </w:pPr>
    </w:p>
    <w:p w14:paraId="6F2E8B14" w14:textId="55AD8389" w:rsidR="00A94BB6" w:rsidRPr="00CF31C8" w:rsidRDefault="00A94BB6" w:rsidP="0057044C">
      <w:pPr>
        <w:pStyle w:val="Heading1"/>
        <w:spacing w:line="480" w:lineRule="auto"/>
        <w:rPr>
          <w:rFonts w:ascii="Times New Roman" w:hAnsi="Times New Roman" w:cs="Times New Roman"/>
          <w:sz w:val="24"/>
          <w:szCs w:val="24"/>
        </w:rPr>
      </w:pPr>
      <w:r w:rsidRPr="00CF31C8">
        <w:rPr>
          <w:rFonts w:ascii="Times New Roman" w:hAnsi="Times New Roman" w:cs="Times New Roman"/>
          <w:sz w:val="24"/>
          <w:szCs w:val="24"/>
        </w:rPr>
        <w:t>References</w:t>
      </w:r>
    </w:p>
    <w:p w14:paraId="474F099D" w14:textId="77777777" w:rsidR="009D7801" w:rsidRPr="002A44D3" w:rsidRDefault="009D7801" w:rsidP="009D7801">
      <w:pPr>
        <w:spacing w:after="0" w:line="240" w:lineRule="auto"/>
        <w:rPr>
          <w:rFonts w:ascii="Times New Roman" w:eastAsia="Times New Roman" w:hAnsi="Times New Roman" w:cs="Times New Roman"/>
          <w:sz w:val="24"/>
          <w:szCs w:val="24"/>
          <w:lang w:eastAsia="en-GB"/>
        </w:rPr>
      </w:pPr>
      <w:proofErr w:type="spellStart"/>
      <w:r w:rsidRPr="002A44D3">
        <w:rPr>
          <w:rFonts w:ascii="Times New Roman" w:eastAsia="Times New Roman" w:hAnsi="Times New Roman" w:cs="Times New Roman"/>
          <w:sz w:val="24"/>
          <w:szCs w:val="24"/>
          <w:lang w:eastAsia="en-GB"/>
        </w:rPr>
        <w:t>Mirabello</w:t>
      </w:r>
      <w:proofErr w:type="spellEnd"/>
      <w:r w:rsidRPr="002A44D3">
        <w:rPr>
          <w:rFonts w:ascii="Times New Roman" w:eastAsia="Times New Roman" w:hAnsi="Times New Roman" w:cs="Times New Roman"/>
          <w:sz w:val="24"/>
          <w:szCs w:val="24"/>
          <w:lang w:eastAsia="en-GB"/>
        </w:rPr>
        <w:t xml:space="preserve">, M. J., </w:t>
      </w:r>
      <w:proofErr w:type="spellStart"/>
      <w:r w:rsidRPr="002A44D3">
        <w:rPr>
          <w:rFonts w:ascii="Times New Roman" w:eastAsia="Times New Roman" w:hAnsi="Times New Roman" w:cs="Times New Roman"/>
          <w:sz w:val="24"/>
          <w:szCs w:val="24"/>
          <w:lang w:eastAsia="en-GB"/>
        </w:rPr>
        <w:t>Yavitt</w:t>
      </w:r>
      <w:proofErr w:type="spellEnd"/>
      <w:r w:rsidRPr="002A44D3">
        <w:rPr>
          <w:rFonts w:ascii="Times New Roman" w:eastAsia="Times New Roman" w:hAnsi="Times New Roman" w:cs="Times New Roman"/>
          <w:sz w:val="24"/>
          <w:szCs w:val="24"/>
          <w:lang w:eastAsia="en-GB"/>
        </w:rPr>
        <w:t xml:space="preserve">, J. B., Garcia, M., Harms, K. E., Turner, B. L., &amp; Wright, S. J. (2013). Soil phosphorus responses to chronic nutrient fertilisation and seasonal drought in a humid lowland forest, Panama. </w:t>
      </w:r>
      <w:r w:rsidRPr="002A44D3">
        <w:rPr>
          <w:rFonts w:ascii="Times New Roman" w:eastAsia="Times New Roman" w:hAnsi="Times New Roman" w:cs="Times New Roman"/>
          <w:i/>
          <w:iCs/>
          <w:sz w:val="24"/>
          <w:szCs w:val="24"/>
          <w:lang w:eastAsia="en-GB"/>
        </w:rPr>
        <w:t>Soil Research</w:t>
      </w:r>
      <w:r w:rsidRPr="002A44D3">
        <w:rPr>
          <w:rFonts w:ascii="Times New Roman" w:eastAsia="Times New Roman" w:hAnsi="Times New Roman" w:cs="Times New Roman"/>
          <w:sz w:val="24"/>
          <w:szCs w:val="24"/>
          <w:lang w:eastAsia="en-GB"/>
        </w:rPr>
        <w:t xml:space="preserve">, </w:t>
      </w:r>
      <w:r w:rsidRPr="002A44D3">
        <w:rPr>
          <w:rFonts w:ascii="Times New Roman" w:eastAsia="Times New Roman" w:hAnsi="Times New Roman" w:cs="Times New Roman"/>
          <w:i/>
          <w:iCs/>
          <w:sz w:val="24"/>
          <w:szCs w:val="24"/>
          <w:lang w:eastAsia="en-GB"/>
        </w:rPr>
        <w:t>51</w:t>
      </w:r>
      <w:r w:rsidRPr="002A44D3">
        <w:rPr>
          <w:rFonts w:ascii="Times New Roman" w:eastAsia="Times New Roman" w:hAnsi="Times New Roman" w:cs="Times New Roman"/>
          <w:sz w:val="24"/>
          <w:szCs w:val="24"/>
          <w:lang w:eastAsia="en-GB"/>
        </w:rPr>
        <w:t>(3), 215-221.</w:t>
      </w:r>
    </w:p>
    <w:p w14:paraId="73783749" w14:textId="395EF7E1" w:rsidR="009D7801" w:rsidRPr="002A44D3" w:rsidRDefault="009D7801" w:rsidP="009D7801">
      <w:pPr>
        <w:spacing w:after="0" w:line="240" w:lineRule="auto"/>
        <w:rPr>
          <w:rFonts w:ascii="Times New Roman" w:hAnsi="Times New Roman" w:cs="Times New Roman"/>
        </w:rPr>
      </w:pPr>
    </w:p>
    <w:p w14:paraId="0B5839C6" w14:textId="77777777" w:rsidR="009D7801" w:rsidRPr="002A44D3" w:rsidRDefault="009D7801" w:rsidP="009D7801">
      <w:pPr>
        <w:spacing w:after="0" w:line="240" w:lineRule="auto"/>
        <w:rPr>
          <w:rFonts w:ascii="Times New Roman" w:hAnsi="Times New Roman" w:cs="Times New Roman"/>
        </w:rPr>
      </w:pPr>
    </w:p>
    <w:p w14:paraId="39334A00" w14:textId="77777777" w:rsidR="009D7801" w:rsidRPr="002A44D3" w:rsidRDefault="009D7801" w:rsidP="009D7801">
      <w:pPr>
        <w:spacing w:after="0" w:line="240" w:lineRule="auto"/>
        <w:rPr>
          <w:rFonts w:ascii="Times New Roman" w:eastAsia="Times New Roman" w:hAnsi="Times New Roman" w:cs="Times New Roman"/>
          <w:sz w:val="24"/>
          <w:szCs w:val="24"/>
          <w:lang w:eastAsia="en-GB"/>
        </w:rPr>
      </w:pPr>
      <w:r w:rsidRPr="002A44D3">
        <w:rPr>
          <w:rFonts w:ascii="Times New Roman" w:eastAsia="Times New Roman" w:hAnsi="Times New Roman" w:cs="Times New Roman"/>
          <w:sz w:val="24"/>
          <w:szCs w:val="24"/>
          <w:lang w:eastAsia="en-GB"/>
        </w:rPr>
        <w:t xml:space="preserve">Turner, B. L., </w:t>
      </w:r>
      <w:proofErr w:type="spellStart"/>
      <w:r w:rsidRPr="002A44D3">
        <w:rPr>
          <w:rFonts w:ascii="Times New Roman" w:eastAsia="Times New Roman" w:hAnsi="Times New Roman" w:cs="Times New Roman"/>
          <w:sz w:val="24"/>
          <w:szCs w:val="24"/>
          <w:lang w:eastAsia="en-GB"/>
        </w:rPr>
        <w:t>Yavitt</w:t>
      </w:r>
      <w:proofErr w:type="spellEnd"/>
      <w:r w:rsidRPr="002A44D3">
        <w:rPr>
          <w:rFonts w:ascii="Times New Roman" w:eastAsia="Times New Roman" w:hAnsi="Times New Roman" w:cs="Times New Roman"/>
          <w:sz w:val="24"/>
          <w:szCs w:val="24"/>
          <w:lang w:eastAsia="en-GB"/>
        </w:rPr>
        <w:t xml:space="preserve">, J. B., Harms, K. E., Garcia, M. N., &amp; Wright, S. J. (2015). Seasonal changes in soil organic matter after a decade of nutrient addition in a lowland tropical forest. </w:t>
      </w:r>
      <w:r w:rsidRPr="002A44D3">
        <w:rPr>
          <w:rFonts w:ascii="Times New Roman" w:eastAsia="Times New Roman" w:hAnsi="Times New Roman" w:cs="Times New Roman"/>
          <w:i/>
          <w:iCs/>
          <w:sz w:val="24"/>
          <w:szCs w:val="24"/>
          <w:lang w:eastAsia="en-GB"/>
        </w:rPr>
        <w:t>Biogeochemistry</w:t>
      </w:r>
      <w:r w:rsidRPr="002A44D3">
        <w:rPr>
          <w:rFonts w:ascii="Times New Roman" w:eastAsia="Times New Roman" w:hAnsi="Times New Roman" w:cs="Times New Roman"/>
          <w:sz w:val="24"/>
          <w:szCs w:val="24"/>
          <w:lang w:eastAsia="en-GB"/>
        </w:rPr>
        <w:t xml:space="preserve">, </w:t>
      </w:r>
      <w:r w:rsidRPr="002A44D3">
        <w:rPr>
          <w:rFonts w:ascii="Times New Roman" w:eastAsia="Times New Roman" w:hAnsi="Times New Roman" w:cs="Times New Roman"/>
          <w:i/>
          <w:iCs/>
          <w:sz w:val="24"/>
          <w:szCs w:val="24"/>
          <w:lang w:eastAsia="en-GB"/>
        </w:rPr>
        <w:t>123</w:t>
      </w:r>
      <w:r w:rsidRPr="002A44D3">
        <w:rPr>
          <w:rFonts w:ascii="Times New Roman" w:eastAsia="Times New Roman" w:hAnsi="Times New Roman" w:cs="Times New Roman"/>
          <w:sz w:val="24"/>
          <w:szCs w:val="24"/>
          <w:lang w:eastAsia="en-GB"/>
        </w:rPr>
        <w:t>(1), 221-235.</w:t>
      </w:r>
    </w:p>
    <w:p w14:paraId="77629474" w14:textId="5FDC26B7" w:rsidR="009D7801" w:rsidRPr="002A44D3" w:rsidRDefault="009D7801" w:rsidP="009D7801">
      <w:pPr>
        <w:spacing w:after="0" w:line="240" w:lineRule="auto"/>
        <w:rPr>
          <w:rFonts w:ascii="Times New Roman" w:hAnsi="Times New Roman" w:cs="Times New Roman"/>
        </w:rPr>
      </w:pPr>
    </w:p>
    <w:p w14:paraId="368D7C36" w14:textId="77777777" w:rsidR="009D7801" w:rsidRPr="002A44D3" w:rsidRDefault="009D7801" w:rsidP="009D7801">
      <w:pPr>
        <w:spacing w:after="0" w:line="240" w:lineRule="auto"/>
        <w:rPr>
          <w:rFonts w:ascii="Times New Roman" w:hAnsi="Times New Roman" w:cs="Times New Roman"/>
        </w:rPr>
      </w:pPr>
    </w:p>
    <w:p w14:paraId="09829484" w14:textId="10C6D2B1" w:rsidR="0050700A" w:rsidRPr="002A44D3" w:rsidRDefault="0050700A" w:rsidP="009D7801">
      <w:pPr>
        <w:spacing w:after="0" w:line="240" w:lineRule="auto"/>
        <w:rPr>
          <w:rFonts w:ascii="Times New Roman" w:hAnsi="Times New Roman" w:cs="Times New Roman"/>
        </w:rPr>
      </w:pPr>
      <w:r w:rsidRPr="002A44D3">
        <w:rPr>
          <w:rFonts w:ascii="Times New Roman" w:hAnsi="Times New Roman" w:cs="Times New Roman"/>
        </w:rPr>
        <w:t xml:space="preserve"> Turner BL, Romero TE (2010) Stability of hydrolytic enzyme activity and microbial phosphorus during storage of tropical rain forest soils. Soil </w:t>
      </w:r>
      <w:proofErr w:type="spellStart"/>
      <w:r w:rsidRPr="002A44D3">
        <w:rPr>
          <w:rFonts w:ascii="Times New Roman" w:hAnsi="Times New Roman" w:cs="Times New Roman"/>
        </w:rPr>
        <w:t>Biol</w:t>
      </w:r>
      <w:proofErr w:type="spellEnd"/>
      <w:r w:rsidRPr="002A44D3">
        <w:rPr>
          <w:rFonts w:ascii="Times New Roman" w:hAnsi="Times New Roman" w:cs="Times New Roman"/>
        </w:rPr>
        <w:t xml:space="preserve"> </w:t>
      </w:r>
      <w:proofErr w:type="spellStart"/>
      <w:r w:rsidRPr="002A44D3">
        <w:rPr>
          <w:rFonts w:ascii="Times New Roman" w:hAnsi="Times New Roman" w:cs="Times New Roman"/>
        </w:rPr>
        <w:t>Biochem</w:t>
      </w:r>
      <w:proofErr w:type="spellEnd"/>
      <w:r w:rsidRPr="002A44D3">
        <w:rPr>
          <w:rFonts w:ascii="Times New Roman" w:hAnsi="Times New Roman" w:cs="Times New Roman"/>
        </w:rPr>
        <w:t xml:space="preserve"> 42:459–465 and this </w:t>
      </w:r>
    </w:p>
    <w:p w14:paraId="3D198BC3" w14:textId="571E0C9D" w:rsidR="0050700A" w:rsidRPr="002A44D3" w:rsidRDefault="0050700A" w:rsidP="009D7801">
      <w:pPr>
        <w:autoSpaceDE w:val="0"/>
        <w:autoSpaceDN w:val="0"/>
        <w:adjustRightInd w:val="0"/>
        <w:spacing w:after="0" w:line="240" w:lineRule="auto"/>
        <w:rPr>
          <w:rFonts w:ascii="Times New Roman" w:hAnsi="Times New Roman" w:cs="Times New Roman"/>
          <w:lang w:val="es-CR"/>
        </w:rPr>
      </w:pPr>
      <w:r w:rsidRPr="002A44D3">
        <w:rPr>
          <w:rFonts w:ascii="Times New Roman" w:hAnsi="Times New Roman" w:cs="Times New Roman"/>
        </w:rPr>
        <w:t xml:space="preserve">Turner BL (2010) Variation in pH optima of hydrolytic enzyme activities in tropical rain forest soils. </w:t>
      </w:r>
      <w:proofErr w:type="spellStart"/>
      <w:r w:rsidRPr="002A44D3">
        <w:rPr>
          <w:rFonts w:ascii="Times New Roman" w:hAnsi="Times New Roman" w:cs="Times New Roman"/>
          <w:lang w:val="es-CR"/>
        </w:rPr>
        <w:t>Appl</w:t>
      </w:r>
      <w:proofErr w:type="spellEnd"/>
      <w:r w:rsidRPr="002A44D3">
        <w:rPr>
          <w:rFonts w:ascii="Times New Roman" w:hAnsi="Times New Roman" w:cs="Times New Roman"/>
          <w:lang w:val="es-CR"/>
        </w:rPr>
        <w:t xml:space="preserve"> </w:t>
      </w:r>
      <w:proofErr w:type="spellStart"/>
      <w:r w:rsidRPr="002A44D3">
        <w:rPr>
          <w:rFonts w:ascii="Times New Roman" w:hAnsi="Times New Roman" w:cs="Times New Roman"/>
          <w:lang w:val="es-CR"/>
        </w:rPr>
        <w:t>Environ</w:t>
      </w:r>
      <w:proofErr w:type="spellEnd"/>
      <w:r w:rsidRPr="002A44D3">
        <w:rPr>
          <w:rFonts w:ascii="Times New Roman" w:hAnsi="Times New Roman" w:cs="Times New Roman"/>
          <w:lang w:val="es-CR"/>
        </w:rPr>
        <w:t xml:space="preserve"> </w:t>
      </w:r>
      <w:proofErr w:type="spellStart"/>
      <w:r w:rsidRPr="002A44D3">
        <w:rPr>
          <w:rFonts w:ascii="Times New Roman" w:hAnsi="Times New Roman" w:cs="Times New Roman"/>
          <w:lang w:val="es-CR"/>
        </w:rPr>
        <w:t>Microbiol</w:t>
      </w:r>
      <w:proofErr w:type="spellEnd"/>
      <w:r w:rsidRPr="002A44D3">
        <w:rPr>
          <w:rFonts w:ascii="Times New Roman" w:hAnsi="Times New Roman" w:cs="Times New Roman"/>
          <w:lang w:val="es-CR"/>
        </w:rPr>
        <w:t xml:space="preserve"> 76:6485–6493</w:t>
      </w:r>
    </w:p>
    <w:p w14:paraId="7C9BF7D2" w14:textId="77777777" w:rsidR="0050700A" w:rsidRPr="002A44D3" w:rsidRDefault="0050700A" w:rsidP="009D7801">
      <w:pPr>
        <w:spacing w:after="0" w:line="240" w:lineRule="auto"/>
        <w:rPr>
          <w:rFonts w:ascii="Times New Roman" w:hAnsi="Times New Roman" w:cs="Times New Roman"/>
          <w:lang w:val="es-CR"/>
        </w:rPr>
      </w:pPr>
    </w:p>
    <w:p w14:paraId="2EC44E0D" w14:textId="4AEE0F75" w:rsidR="00AC3C22" w:rsidRPr="002A44D3" w:rsidRDefault="00A53A17" w:rsidP="009D7801">
      <w:pPr>
        <w:spacing w:after="0" w:line="240" w:lineRule="auto"/>
        <w:rPr>
          <w:rFonts w:ascii="Times New Roman" w:hAnsi="Times New Roman" w:cs="Times New Roman"/>
        </w:rPr>
      </w:pPr>
      <w:bookmarkStart w:id="30" w:name="_Hlk31697958"/>
      <w:r w:rsidRPr="002A44D3">
        <w:rPr>
          <w:rFonts w:ascii="Times New Roman" w:hAnsi="Times New Roman" w:cs="Times New Roman"/>
          <w:lang w:val="es-CR"/>
        </w:rPr>
        <w:t xml:space="preserve">MADRIGAL, R. &amp; ROJAS, E., 1980. Manual descriptivo del mapa geomorfológico de Costa Rica (escala 1: 200 000). - 79 págs. </w:t>
      </w:r>
      <w:r w:rsidRPr="002A44D3">
        <w:rPr>
          <w:rFonts w:ascii="Times New Roman" w:hAnsi="Times New Roman" w:cs="Times New Roman"/>
        </w:rPr>
        <w:t xml:space="preserve">SEPSA, </w:t>
      </w:r>
      <w:proofErr w:type="spellStart"/>
      <w:r w:rsidRPr="002A44D3">
        <w:rPr>
          <w:rFonts w:ascii="Times New Roman" w:hAnsi="Times New Roman" w:cs="Times New Roman"/>
        </w:rPr>
        <w:t>Imprenta</w:t>
      </w:r>
      <w:proofErr w:type="spellEnd"/>
      <w:r w:rsidRPr="002A44D3">
        <w:rPr>
          <w:rFonts w:ascii="Times New Roman" w:hAnsi="Times New Roman" w:cs="Times New Roman"/>
        </w:rPr>
        <w:t xml:space="preserve"> Nacional</w:t>
      </w:r>
    </w:p>
    <w:bookmarkEnd w:id="30"/>
    <w:p w14:paraId="50D5A89B" w14:textId="661D9B72" w:rsidR="005B40AC" w:rsidRPr="002A44D3" w:rsidRDefault="005B40AC" w:rsidP="009D7801">
      <w:pPr>
        <w:spacing w:after="0" w:line="240" w:lineRule="auto"/>
        <w:rPr>
          <w:rFonts w:ascii="Times New Roman" w:hAnsi="Times New Roman" w:cs="Times New Roman"/>
        </w:rPr>
      </w:pPr>
      <w:r w:rsidRPr="002A44D3">
        <w:rPr>
          <w:rFonts w:ascii="Times New Roman" w:hAnsi="Times New Roman" w:cs="Times New Roman"/>
        </w:rPr>
        <w:t xml:space="preserve">Courchesne, F., Turmel, M.-C., 2008. Chapter 26: Extractable Al, Fe, Mn, and Si. pp. 307-315. </w:t>
      </w:r>
      <w:r w:rsidRPr="002A44D3">
        <w:rPr>
          <w:rFonts w:ascii="Times New Roman" w:hAnsi="Times New Roman" w:cs="Times New Roman"/>
          <w:i/>
          <w:iCs/>
        </w:rPr>
        <w:t xml:space="preserve">In </w:t>
      </w:r>
      <w:r w:rsidRPr="002A44D3">
        <w:rPr>
          <w:rFonts w:ascii="Times New Roman" w:hAnsi="Times New Roman" w:cs="Times New Roman"/>
        </w:rPr>
        <w:t xml:space="preserve">Carter, M.R., and </w:t>
      </w:r>
      <w:proofErr w:type="spellStart"/>
      <w:r w:rsidRPr="002A44D3">
        <w:rPr>
          <w:rFonts w:ascii="Times New Roman" w:hAnsi="Times New Roman" w:cs="Times New Roman"/>
        </w:rPr>
        <w:t>Gregorich</w:t>
      </w:r>
      <w:proofErr w:type="spellEnd"/>
      <w:r w:rsidRPr="002A44D3">
        <w:rPr>
          <w:rFonts w:ascii="Times New Roman" w:hAnsi="Times New Roman" w:cs="Times New Roman"/>
        </w:rPr>
        <w:t xml:space="preserve">, E. (Ed.) </w:t>
      </w:r>
      <w:r w:rsidRPr="002A44D3">
        <w:rPr>
          <w:rFonts w:ascii="Times New Roman" w:hAnsi="Times New Roman" w:cs="Times New Roman"/>
          <w:i/>
          <w:iCs/>
        </w:rPr>
        <w:t xml:space="preserve">Soil Sampling and Methods of Analysis. </w:t>
      </w:r>
      <w:r w:rsidRPr="002A44D3">
        <w:rPr>
          <w:rFonts w:ascii="Times New Roman" w:hAnsi="Times New Roman" w:cs="Times New Roman"/>
        </w:rPr>
        <w:t>Canadian Society of Soil Science, CRC Press, Boca Raton, FL.</w:t>
      </w:r>
    </w:p>
    <w:p w14:paraId="16C3C42A" w14:textId="7AEF7E85" w:rsidR="00AC3C22" w:rsidRPr="002A44D3" w:rsidRDefault="00AC3C22" w:rsidP="009D7801">
      <w:pPr>
        <w:spacing w:after="0" w:line="240" w:lineRule="auto"/>
        <w:rPr>
          <w:rFonts w:ascii="Times New Roman" w:hAnsi="Times New Roman" w:cs="Times New Roman"/>
        </w:rPr>
      </w:pPr>
      <w:r w:rsidRPr="002A44D3">
        <w:rPr>
          <w:rFonts w:ascii="Times New Roman" w:hAnsi="Times New Roman" w:cs="Times New Roman"/>
        </w:rPr>
        <w:t xml:space="preserve">McDade LA, </w:t>
      </w:r>
      <w:proofErr w:type="spellStart"/>
      <w:r w:rsidRPr="002A44D3">
        <w:rPr>
          <w:rFonts w:ascii="Times New Roman" w:hAnsi="Times New Roman" w:cs="Times New Roman"/>
        </w:rPr>
        <w:t>Bawa</w:t>
      </w:r>
      <w:proofErr w:type="spellEnd"/>
      <w:r w:rsidRPr="002A44D3">
        <w:rPr>
          <w:rFonts w:ascii="Times New Roman" w:hAnsi="Times New Roman" w:cs="Times New Roman"/>
        </w:rPr>
        <w:t xml:space="preserve"> KS, </w:t>
      </w:r>
      <w:proofErr w:type="spellStart"/>
      <w:r w:rsidRPr="002A44D3">
        <w:rPr>
          <w:rFonts w:ascii="Times New Roman" w:hAnsi="Times New Roman" w:cs="Times New Roman"/>
        </w:rPr>
        <w:t>Hespenheide</w:t>
      </w:r>
      <w:proofErr w:type="spellEnd"/>
      <w:r w:rsidRPr="002A44D3">
        <w:rPr>
          <w:rFonts w:ascii="Times New Roman" w:hAnsi="Times New Roman" w:cs="Times New Roman"/>
        </w:rPr>
        <w:t xml:space="preserve"> HA, Hartshorn GS (1994) La Selva: ecology and natural history of</w:t>
      </w:r>
      <w:r w:rsidR="005B40AC" w:rsidRPr="002A44D3">
        <w:rPr>
          <w:rFonts w:ascii="Times New Roman" w:hAnsi="Times New Roman" w:cs="Times New Roman"/>
        </w:rPr>
        <w:t xml:space="preserve"> </w:t>
      </w:r>
      <w:r w:rsidRPr="002A44D3">
        <w:rPr>
          <w:rFonts w:ascii="Times New Roman" w:hAnsi="Times New Roman" w:cs="Times New Roman"/>
        </w:rPr>
        <w:t>a neotropical rain forest. The University of Chicago Press.</w:t>
      </w:r>
    </w:p>
    <w:p w14:paraId="6A0156DC" w14:textId="12B52A99" w:rsidR="00AC3C22" w:rsidRPr="002A44D3" w:rsidRDefault="00AC3C22" w:rsidP="009D7801">
      <w:pPr>
        <w:spacing w:after="0" w:line="240" w:lineRule="auto"/>
        <w:rPr>
          <w:rFonts w:ascii="Times New Roman" w:hAnsi="Times New Roman" w:cs="Times New Roman"/>
        </w:rPr>
      </w:pPr>
      <w:r w:rsidRPr="002A44D3">
        <w:rPr>
          <w:rFonts w:ascii="Times New Roman" w:hAnsi="Times New Roman" w:cs="Times New Roman"/>
        </w:rPr>
        <w:t>Hartshorn GS (1983) Plants. In: Jansen DH, editor. Costa Rican Natural History. The University of Chicago Press.</w:t>
      </w:r>
    </w:p>
    <w:p w14:paraId="161CFF04" w14:textId="4B17EE54" w:rsidR="00AC3C22" w:rsidRPr="002A44D3" w:rsidRDefault="00AC3C22" w:rsidP="009D7801">
      <w:pPr>
        <w:spacing w:after="0" w:line="240" w:lineRule="auto"/>
        <w:rPr>
          <w:rFonts w:ascii="Times New Roman" w:hAnsi="Times New Roman" w:cs="Times New Roman"/>
        </w:rPr>
      </w:pPr>
      <w:r w:rsidRPr="002A44D3">
        <w:rPr>
          <w:rFonts w:ascii="Times New Roman" w:hAnsi="Times New Roman" w:cs="Times New Roman"/>
        </w:rPr>
        <w:t xml:space="preserve">Hartshorn GS, Hammel BE (1994) Vegetation types and floristic patterns. In: McDade LA, </w:t>
      </w:r>
      <w:proofErr w:type="spellStart"/>
      <w:r w:rsidRPr="002A44D3">
        <w:rPr>
          <w:rFonts w:ascii="Times New Roman" w:hAnsi="Times New Roman" w:cs="Times New Roman"/>
        </w:rPr>
        <w:t>Bawa</w:t>
      </w:r>
      <w:proofErr w:type="spellEnd"/>
      <w:r w:rsidRPr="002A44D3">
        <w:rPr>
          <w:rFonts w:ascii="Times New Roman" w:hAnsi="Times New Roman" w:cs="Times New Roman"/>
        </w:rPr>
        <w:t xml:space="preserve"> KS, </w:t>
      </w:r>
      <w:proofErr w:type="spellStart"/>
      <w:r w:rsidRPr="002A44D3">
        <w:rPr>
          <w:rFonts w:ascii="Times New Roman" w:hAnsi="Times New Roman" w:cs="Times New Roman"/>
        </w:rPr>
        <w:t>Hespenheide</w:t>
      </w:r>
      <w:proofErr w:type="spellEnd"/>
      <w:r w:rsidRPr="002A44D3">
        <w:rPr>
          <w:rFonts w:ascii="Times New Roman" w:hAnsi="Times New Roman" w:cs="Times New Roman"/>
        </w:rPr>
        <w:t xml:space="preserve"> HA, Hartshorn GS, editors. La Selva: ecology and natural history of a neotropical rain forest. The University of Chicago Press.</w:t>
      </w:r>
    </w:p>
    <w:p w14:paraId="427665D6" w14:textId="45D0666D" w:rsidR="005B40AC" w:rsidRPr="002A44D3" w:rsidRDefault="005B40AC" w:rsidP="009D7801">
      <w:pPr>
        <w:pStyle w:val="Default"/>
        <w:rPr>
          <w:rFonts w:ascii="Times New Roman" w:hAnsi="Times New Roman" w:cs="Times New Roman"/>
          <w:sz w:val="22"/>
          <w:szCs w:val="22"/>
        </w:rPr>
      </w:pPr>
      <w:proofErr w:type="spellStart"/>
      <w:r w:rsidRPr="002A44D3">
        <w:rPr>
          <w:rFonts w:ascii="Times New Roman" w:hAnsi="Times New Roman" w:cs="Times New Roman"/>
          <w:sz w:val="22"/>
          <w:szCs w:val="22"/>
        </w:rPr>
        <w:t>Schoumans</w:t>
      </w:r>
      <w:proofErr w:type="spellEnd"/>
      <w:r w:rsidRPr="002A44D3">
        <w:rPr>
          <w:rFonts w:ascii="Times New Roman" w:hAnsi="Times New Roman" w:cs="Times New Roman"/>
          <w:sz w:val="22"/>
          <w:szCs w:val="22"/>
        </w:rPr>
        <w:t xml:space="preserve">, O., 2000. Determination of the degree of phosphorus saturation in non-calcareous soils. Methods of Phosphorus Analysis for Soils, Sediments, Residuals, and Waters. Southern Cooperative Series Bulletin No. 396, pp. 31-34. </w:t>
      </w:r>
    </w:p>
    <w:p w14:paraId="66F63C89" w14:textId="77777777" w:rsidR="005B40AC" w:rsidRPr="002A44D3" w:rsidRDefault="005B40AC" w:rsidP="009D7801">
      <w:pPr>
        <w:pStyle w:val="Default"/>
        <w:rPr>
          <w:rFonts w:ascii="Times New Roman" w:hAnsi="Times New Roman" w:cs="Times New Roman"/>
          <w:sz w:val="22"/>
          <w:szCs w:val="22"/>
        </w:rPr>
      </w:pPr>
    </w:p>
    <w:p w14:paraId="024EEF91" w14:textId="78C76079" w:rsidR="005B40AC" w:rsidRPr="002A44D3" w:rsidRDefault="005804B7" w:rsidP="009D7801">
      <w:pPr>
        <w:spacing w:after="0" w:line="240" w:lineRule="auto"/>
        <w:rPr>
          <w:rFonts w:ascii="Times New Roman" w:hAnsi="Times New Roman" w:cs="Times New Roman"/>
        </w:rPr>
      </w:pPr>
      <w:proofErr w:type="spellStart"/>
      <w:r w:rsidRPr="002A44D3">
        <w:rPr>
          <w:rFonts w:ascii="Times New Roman" w:hAnsi="Times New Roman" w:cs="Times New Roman"/>
        </w:rPr>
        <w:t>Sinsabaugh</w:t>
      </w:r>
      <w:proofErr w:type="spellEnd"/>
      <w:r w:rsidRPr="002A44D3">
        <w:rPr>
          <w:rFonts w:ascii="Times New Roman" w:hAnsi="Times New Roman" w:cs="Times New Roman"/>
        </w:rPr>
        <w:t>, R.L., et al.2008. Stoichiometry of soil enzyme activity at global scale. Ecology Letters 11:1252–1264.</w:t>
      </w:r>
    </w:p>
    <w:p w14:paraId="13CD0130" w14:textId="14D016E3" w:rsidR="00B417BA" w:rsidRPr="002A44D3" w:rsidRDefault="00B417BA" w:rsidP="009D7801">
      <w:pPr>
        <w:spacing w:after="0" w:line="240" w:lineRule="auto"/>
        <w:rPr>
          <w:rFonts w:ascii="Times New Roman" w:hAnsi="Times New Roman" w:cs="Times New Roman"/>
        </w:rPr>
      </w:pPr>
      <w:r w:rsidRPr="002A44D3">
        <w:rPr>
          <w:rFonts w:ascii="Times New Roman" w:hAnsi="Times New Roman" w:cs="Times New Roman"/>
        </w:rPr>
        <w:t xml:space="preserve">Waring, B.G., S.R. Weintraub, and R.L. </w:t>
      </w:r>
      <w:proofErr w:type="spellStart"/>
      <w:r w:rsidRPr="002A44D3">
        <w:rPr>
          <w:rFonts w:ascii="Times New Roman" w:hAnsi="Times New Roman" w:cs="Times New Roman"/>
        </w:rPr>
        <w:t>Sinsabaugh</w:t>
      </w:r>
      <w:proofErr w:type="spellEnd"/>
      <w:r w:rsidRPr="002A44D3">
        <w:rPr>
          <w:rFonts w:ascii="Times New Roman" w:hAnsi="Times New Roman" w:cs="Times New Roman"/>
        </w:rPr>
        <w:t xml:space="preserve">. 2014. </w:t>
      </w:r>
      <w:proofErr w:type="spellStart"/>
      <w:r w:rsidRPr="002A44D3">
        <w:rPr>
          <w:rFonts w:ascii="Times New Roman" w:hAnsi="Times New Roman" w:cs="Times New Roman"/>
        </w:rPr>
        <w:t>Ecoenzymatic</w:t>
      </w:r>
      <w:proofErr w:type="spellEnd"/>
      <w:r w:rsidRPr="002A44D3">
        <w:rPr>
          <w:rFonts w:ascii="Times New Roman" w:hAnsi="Times New Roman" w:cs="Times New Roman"/>
        </w:rPr>
        <w:t xml:space="preserve"> stoichiometry of microbial nutrient acquisition in tropical soils. Biogeochemistry117:101–113.</w:t>
      </w:r>
    </w:p>
    <w:sectPr w:rsidR="00B417BA" w:rsidRPr="002A44D3" w:rsidSect="00BC737E">
      <w:footerReference w:type="default" r:id="rId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Vincent" w:date="2022-08-09T09:21:00Z" w:initials="AV">
    <w:p w14:paraId="3D685040" w14:textId="77777777" w:rsidR="00465B6E" w:rsidRDefault="00465B6E" w:rsidP="00054D85">
      <w:pPr>
        <w:pStyle w:val="CommentText"/>
      </w:pPr>
      <w:r>
        <w:rPr>
          <w:rStyle w:val="CommentReference"/>
        </w:rPr>
        <w:annotationRef/>
      </w:r>
      <w:r>
        <w:t>Revisar que el sí participó de las mediciones de CO2</w:t>
      </w:r>
    </w:p>
  </w:comment>
  <w:comment w:id="2" w:author="Andrea Vincent" w:date="2022-06-24T18:00:00Z" w:initials="AV">
    <w:p w14:paraId="1642FEB4" w14:textId="3E7A5DCF" w:rsidR="00B41930" w:rsidRDefault="00B41930">
      <w:pPr>
        <w:pStyle w:val="CommentText"/>
      </w:pPr>
      <w:r>
        <w:rPr>
          <w:rStyle w:val="CommentReference"/>
        </w:rPr>
        <w:annotationRef/>
      </w:r>
      <w:r>
        <w:rPr>
          <w:lang w:val="es-CR"/>
        </w:rPr>
        <w:t>Nutrient limitation to plants LeBauer, D. S. &amp; Treseder, K. K. Nitrogen limitation of net primary</w:t>
      </w:r>
    </w:p>
    <w:p w14:paraId="23320AFF" w14:textId="77777777" w:rsidR="00B41930" w:rsidRDefault="00B41930">
      <w:pPr>
        <w:pStyle w:val="CommentText"/>
      </w:pPr>
      <w:r>
        <w:rPr>
          <w:lang w:val="es-CR"/>
        </w:rPr>
        <w:t xml:space="preserve">productivity in terrestrial ecosystems is globally distributed. </w:t>
      </w:r>
      <w:r>
        <w:rPr>
          <w:i/>
          <w:iCs/>
          <w:lang w:val="es-CR"/>
        </w:rPr>
        <w:t xml:space="preserve">Ecology </w:t>
      </w:r>
      <w:r>
        <w:rPr>
          <w:b/>
          <w:bCs/>
          <w:lang w:val="es-CR"/>
        </w:rPr>
        <w:t>89</w:t>
      </w:r>
      <w:r>
        <w:rPr>
          <w:lang w:val="es-CR"/>
        </w:rPr>
        <w:t>,</w:t>
      </w:r>
    </w:p>
    <w:p w14:paraId="51DC96AD" w14:textId="77777777" w:rsidR="00B41930" w:rsidRDefault="00B41930">
      <w:pPr>
        <w:pStyle w:val="CommentText"/>
      </w:pPr>
      <w:r>
        <w:rPr>
          <w:lang w:val="es-CR"/>
        </w:rPr>
        <w:t>371–379 (2008).</w:t>
      </w:r>
    </w:p>
    <w:p w14:paraId="168D53FA" w14:textId="77777777" w:rsidR="00B41930" w:rsidRDefault="00B41930">
      <w:pPr>
        <w:pStyle w:val="CommentText"/>
      </w:pPr>
      <w:r>
        <w:rPr>
          <w:lang w:val="es-CR"/>
        </w:rPr>
        <w:t>2. Harpole, W. S. et al. Nutrient co-limitation of primary producer</w:t>
      </w:r>
    </w:p>
    <w:p w14:paraId="46DB4B3A" w14:textId="77777777" w:rsidR="00B41930" w:rsidRDefault="00B41930">
      <w:pPr>
        <w:pStyle w:val="CommentText"/>
      </w:pPr>
      <w:r>
        <w:rPr>
          <w:lang w:val="es-CR"/>
        </w:rPr>
        <w:t xml:space="preserve">communities. </w:t>
      </w:r>
      <w:r>
        <w:rPr>
          <w:i/>
          <w:iCs/>
          <w:lang w:val="es-CR"/>
        </w:rPr>
        <w:t xml:space="preserve">Ecol. Lett. </w:t>
      </w:r>
      <w:r>
        <w:rPr>
          <w:b/>
          <w:bCs/>
          <w:lang w:val="es-CR"/>
        </w:rPr>
        <w:t>14</w:t>
      </w:r>
      <w:r>
        <w:rPr>
          <w:lang w:val="es-CR"/>
        </w:rPr>
        <w:t>, 852–862 (2011).</w:t>
      </w:r>
    </w:p>
    <w:p w14:paraId="65E1CCC1" w14:textId="77777777" w:rsidR="00B41930" w:rsidRDefault="00B41930">
      <w:pPr>
        <w:pStyle w:val="CommentText"/>
      </w:pPr>
      <w:r>
        <w:rPr>
          <w:lang w:val="es-CR"/>
        </w:rPr>
        <w:t>3. Elser, J. J. et al. Global analysis of nitrogen and phosphorus limitation of</w:t>
      </w:r>
    </w:p>
    <w:p w14:paraId="2278FC67" w14:textId="77777777" w:rsidR="00B41930" w:rsidRDefault="00B41930">
      <w:pPr>
        <w:pStyle w:val="CommentText"/>
      </w:pPr>
      <w:r>
        <w:rPr>
          <w:lang w:val="es-CR"/>
        </w:rPr>
        <w:t>primary producers in freshwater, marine and terrestrial ecosystems.</w:t>
      </w:r>
    </w:p>
    <w:p w14:paraId="1677D1AA" w14:textId="77777777" w:rsidR="00B41930" w:rsidRDefault="00B41930" w:rsidP="00F84505">
      <w:pPr>
        <w:pStyle w:val="CommentText"/>
      </w:pPr>
      <w:r>
        <w:rPr>
          <w:i/>
          <w:iCs/>
          <w:lang w:val="es-CR"/>
        </w:rPr>
        <w:t xml:space="preserve">Ecol. Lett. </w:t>
      </w:r>
      <w:r>
        <w:rPr>
          <w:b/>
          <w:bCs/>
          <w:lang w:val="es-CR"/>
        </w:rPr>
        <w:t>10</w:t>
      </w:r>
      <w:r>
        <w:rPr>
          <w:lang w:val="es-CR"/>
        </w:rPr>
        <w:t>, 1135–1142 (2007).</w:t>
      </w:r>
    </w:p>
  </w:comment>
  <w:comment w:id="3" w:author="Andrea Vincent" w:date="2022-06-24T16:53:00Z" w:initials="AV">
    <w:p w14:paraId="211A9A22" w14:textId="0DB31CDC" w:rsidR="004A116A" w:rsidRDefault="004A116A" w:rsidP="00CF5DCE">
      <w:pPr>
        <w:pStyle w:val="CommentText"/>
      </w:pPr>
      <w:r>
        <w:rPr>
          <w:rStyle w:val="CommentReference"/>
        </w:rPr>
        <w:annotationRef/>
      </w:r>
      <w:r>
        <w:t xml:space="preserve">Is this true? Check and modify. Mangroves. Grasslands. </w:t>
      </w:r>
    </w:p>
  </w:comment>
  <w:comment w:id="4" w:author="Andrea Vincent" w:date="2022-06-26T06:33:00Z" w:initials="AV">
    <w:p w14:paraId="5DD3B205" w14:textId="77777777" w:rsidR="00F440A3" w:rsidRDefault="00F440A3" w:rsidP="00D81143">
      <w:pPr>
        <w:pStyle w:val="CommentText"/>
      </w:pPr>
      <w:r>
        <w:rPr>
          <w:rStyle w:val="CommentReference"/>
        </w:rPr>
        <w:annotationRef/>
      </w:r>
      <w:r>
        <w:t xml:space="preserve">Muchas tangentes. Cut to the chase faster to microbial nutrient limitation, as most of the variables I report are microbial. </w:t>
      </w:r>
    </w:p>
  </w:comment>
  <w:comment w:id="5" w:author="Andrea Vincent" w:date="2022-06-24T18:00:00Z" w:initials="AV">
    <w:p w14:paraId="2A93A79F" w14:textId="1D613F16" w:rsidR="00B41930" w:rsidRDefault="00B41930">
      <w:pPr>
        <w:pStyle w:val="CommentText"/>
      </w:pPr>
      <w:r>
        <w:rPr>
          <w:rStyle w:val="CommentReference"/>
        </w:rPr>
        <w:annotationRef/>
      </w:r>
      <w:r>
        <w:t>Farrior, C. E. et al. Resource limitation in a competitive context determines</w:t>
      </w:r>
    </w:p>
    <w:p w14:paraId="7D924D82" w14:textId="77777777" w:rsidR="00B41930" w:rsidRDefault="00B41930">
      <w:pPr>
        <w:pStyle w:val="CommentText"/>
      </w:pPr>
      <w:r>
        <w:t xml:space="preserve">complex plant responses to experimental resource additions. </w:t>
      </w:r>
      <w:r>
        <w:rPr>
          <w:i/>
          <w:iCs/>
        </w:rPr>
        <w:t xml:space="preserve">Ecology </w:t>
      </w:r>
      <w:r>
        <w:rPr>
          <w:b/>
          <w:bCs/>
        </w:rPr>
        <w:t>94</w:t>
      </w:r>
      <w:r>
        <w:t>,</w:t>
      </w:r>
    </w:p>
    <w:p w14:paraId="70B470C1" w14:textId="77777777" w:rsidR="00B41930" w:rsidRDefault="00B41930">
      <w:pPr>
        <w:pStyle w:val="CommentText"/>
      </w:pPr>
      <w:r>
        <w:t>2505–2517 (2013).</w:t>
      </w:r>
    </w:p>
    <w:p w14:paraId="5556981E" w14:textId="77777777" w:rsidR="00B41930" w:rsidRDefault="00B41930">
      <w:pPr>
        <w:pStyle w:val="CommentText"/>
      </w:pPr>
    </w:p>
    <w:p w14:paraId="7616A869" w14:textId="77777777" w:rsidR="00B41930" w:rsidRDefault="00B41930" w:rsidP="006D21B1">
      <w:pPr>
        <w:pStyle w:val="CommentText"/>
      </w:pPr>
      <w:r>
        <w:t>Capek citan a ellos con multiple limiting nutrient hypothesis, que reemplaza lieabigs law of the minimum</w:t>
      </w:r>
    </w:p>
  </w:comment>
  <w:comment w:id="6" w:author="Andrea Vincent" w:date="2022-06-26T06:35:00Z" w:initials="AV">
    <w:p w14:paraId="4B96672E" w14:textId="77777777" w:rsidR="00F440A3" w:rsidRDefault="00F440A3" w:rsidP="00534F4C">
      <w:pPr>
        <w:pStyle w:val="CommentText"/>
      </w:pPr>
      <w:r>
        <w:rPr>
          <w:rStyle w:val="CommentReference"/>
        </w:rPr>
        <w:annotationRef/>
      </w:r>
      <w:r>
        <w:t>Too much detail too soon. Place this in paragraphs below?</w:t>
      </w:r>
    </w:p>
  </w:comment>
  <w:comment w:id="7" w:author="Andrea Vincent" w:date="2022-06-27T10:30:00Z" w:initials="AV">
    <w:p w14:paraId="0620C10D" w14:textId="77777777" w:rsidR="00F96121" w:rsidRDefault="00F96121" w:rsidP="00F96121">
      <w:pPr>
        <w:pStyle w:val="CommentText"/>
      </w:pPr>
      <w:r>
        <w:rPr>
          <w:rStyle w:val="CommentReference"/>
        </w:rPr>
        <w:annotationRef/>
      </w:r>
      <w:r>
        <w:rPr>
          <w:lang w:val="es-CR"/>
        </w:rPr>
        <w:t>Calculate a coefficient of variation in soil P and N concentrations in control plots</w:t>
      </w:r>
    </w:p>
  </w:comment>
  <w:comment w:id="8" w:author="Andrea Vincent" w:date="2022-06-26T06:33:00Z" w:initials="AV">
    <w:p w14:paraId="08D267BA" w14:textId="3D2D4766" w:rsidR="00F440A3" w:rsidRDefault="00F440A3" w:rsidP="00797B1B">
      <w:pPr>
        <w:pStyle w:val="CommentText"/>
      </w:pPr>
      <w:r>
        <w:rPr>
          <w:rStyle w:val="CommentReference"/>
        </w:rPr>
        <w:annotationRef/>
      </w:r>
      <w:r>
        <w:t>Develop this link of microbial nutrient limitation</w:t>
      </w:r>
    </w:p>
  </w:comment>
  <w:comment w:id="10" w:author="Andrea Vincent" w:date="2019-07-22T11:46:00Z" w:initials="AV">
    <w:p w14:paraId="437C92AC" w14:textId="0AE2083D" w:rsidR="00526E4E" w:rsidRDefault="00526E4E" w:rsidP="001D5111">
      <w:r>
        <w:rPr>
          <w:rStyle w:val="CommentReference"/>
        </w:rPr>
        <w:annotationRef/>
      </w:r>
      <w:r>
        <w:t>How was this actually calculated? “). However, as soils become more acidic these cations are replaced by H</w:t>
      </w:r>
      <w:r>
        <w:rPr>
          <w:vertAlign w:val="superscript"/>
        </w:rPr>
        <w:t>+</w:t>
      </w:r>
      <w:r>
        <w:t>, Al</w:t>
      </w:r>
      <w:r>
        <w:rPr>
          <w:vertAlign w:val="superscript"/>
        </w:rPr>
        <w:t>3+</w:t>
      </w:r>
      <w:r>
        <w:t xml:space="preserve"> and Mn</w:t>
      </w:r>
      <w:r>
        <w:rPr>
          <w:vertAlign w:val="superscript"/>
        </w:rPr>
        <w:t>2+</w:t>
      </w:r>
      <w:r>
        <w:t xml:space="preserve">, and common methods will produce </w:t>
      </w:r>
      <w:r>
        <w:rPr>
          <w:rStyle w:val="caps"/>
        </w:rPr>
        <w:t>CEC</w:t>
      </w:r>
      <w:r>
        <w:t xml:space="preserve"> values much higher than what occurs in the field (McKenzie </w:t>
      </w:r>
      <w:r>
        <w:rPr>
          <w:rStyle w:val="Emphasis"/>
        </w:rPr>
        <w:t>et al.</w:t>
      </w:r>
      <w:r>
        <w:t xml:space="preserve"> 2004). This ‘exchange acidity’ needs to be included when summing the base cations and this measurement is referred to as effective </w:t>
      </w:r>
      <w:r>
        <w:rPr>
          <w:rStyle w:val="caps"/>
        </w:rPr>
        <w:t>CEC</w:t>
      </w:r>
      <w:r>
        <w:t xml:space="preserve"> (</w:t>
      </w:r>
      <w:r>
        <w:rPr>
          <w:rStyle w:val="caps"/>
        </w:rPr>
        <w:t>ECEC</w:t>
      </w:r>
      <w:r>
        <w:t>).” h</w:t>
      </w:r>
      <w:r w:rsidRPr="00661E2E">
        <w:t>ttp://www.soilquality.org.au/factsheets/cation-exchange-capacity</w:t>
      </w:r>
    </w:p>
    <w:p w14:paraId="7160D892" w14:textId="32B777D2" w:rsidR="00526E4E" w:rsidRDefault="00526E4E" w:rsidP="001D5111"/>
  </w:comment>
  <w:comment w:id="12" w:author="Andrea Vincent" w:date="2022-06-15T07:54:00Z" w:initials="AV">
    <w:p w14:paraId="260760F7" w14:textId="77777777" w:rsidR="00A37F16" w:rsidRDefault="00A37F16" w:rsidP="002B150C">
      <w:pPr>
        <w:pStyle w:val="CommentText"/>
      </w:pPr>
      <w:r>
        <w:rPr>
          <w:rStyle w:val="CommentReference"/>
        </w:rPr>
        <w:annotationRef/>
      </w:r>
      <w:r>
        <w:t>Silvia podés porfa poner estos detalles?</w:t>
      </w:r>
    </w:p>
  </w:comment>
  <w:comment w:id="16" w:author="Andrea Vincent" w:date="2021-01-22T13:56:00Z" w:initials="AV">
    <w:p w14:paraId="5A41560B" w14:textId="041FA8E5" w:rsidR="00526E4E" w:rsidRDefault="00526E4E">
      <w:pPr>
        <w:pStyle w:val="CommentText"/>
      </w:pPr>
      <w:r>
        <w:rPr>
          <w:rStyle w:val="CommentReference"/>
        </w:rPr>
        <w:annotationRef/>
      </w:r>
      <w:r>
        <w:t xml:space="preserve">The data in strimastersoils are already converted, only that I had used 0.40 for C and N so I changed it now. </w:t>
      </w:r>
    </w:p>
    <w:p w14:paraId="78C6A206" w14:textId="77777777" w:rsidR="00526E4E" w:rsidRDefault="00526E4E" w:rsidP="00C830EF">
      <w:pPr>
        <w:pStyle w:val="CommentText"/>
      </w:pPr>
      <w:r>
        <w:t>I haven’t found my microbial P data to check, but the values we got for EFFEX are entirely in the range of what is indicated in Turner and Wright 2014 Biogeochemistry (2014) 117:115–130</w:t>
      </w:r>
    </w:p>
    <w:p w14:paraId="0CDFAF8A" w14:textId="7742B909" w:rsidR="00526E4E" w:rsidRDefault="00526E4E" w:rsidP="00C830EF">
      <w:pPr>
        <w:pStyle w:val="CommentText"/>
      </w:pPr>
      <w:r>
        <w:t>DOI 10.1007/s10533-013-9848-y</w:t>
      </w:r>
    </w:p>
  </w:comment>
  <w:comment w:id="18" w:author="Andrea Vincent" w:date="2021-08-25T06:07:00Z" w:initials="AV">
    <w:p w14:paraId="454D3083" w14:textId="4C23080E" w:rsidR="00F65CED" w:rsidRDefault="00F65CED">
      <w:pPr>
        <w:pStyle w:val="CommentText"/>
      </w:pPr>
      <w:r>
        <w:rPr>
          <w:rStyle w:val="CommentReference"/>
        </w:rPr>
        <w:annotationRef/>
      </w:r>
      <w:r>
        <w:t>I think this is from wikipedia</w:t>
      </w:r>
    </w:p>
  </w:comment>
  <w:comment w:id="19" w:author="Andrea Vincent" w:date="2019-08-01T11:43:00Z" w:initials="AV">
    <w:p w14:paraId="1E790B5F" w14:textId="027DE01E" w:rsidR="00526E4E" w:rsidRDefault="00526E4E">
      <w:pPr>
        <w:pStyle w:val="CommentText"/>
      </w:pPr>
      <w:r>
        <w:rPr>
          <w:rStyle w:val="CommentReference"/>
        </w:rPr>
        <w:annotationRef/>
      </w:r>
      <w:r>
        <w:t>Ben can you send me a paper that used a similar method, or the protocol, so I can write it down? Or alternatively can you fill this section in?</w:t>
      </w:r>
    </w:p>
  </w:comment>
  <w:comment w:id="21" w:author="Andrea Vincent" w:date="2022-08-10T15:11:00Z" w:initials="AV">
    <w:p w14:paraId="47BC19F5" w14:textId="77777777" w:rsidR="002A44D3" w:rsidRDefault="0097408F" w:rsidP="004370C4">
      <w:pPr>
        <w:pStyle w:val="CommentText"/>
      </w:pPr>
      <w:r>
        <w:rPr>
          <w:rStyle w:val="CommentReference"/>
        </w:rPr>
        <w:annotationRef/>
      </w:r>
      <w:r w:rsidR="002A44D3">
        <w:t>The data are complex to analyse and results pretty straight forward, so that is why I haven't invested time in trying to do repeated measures/linear mixed models. But it would look better for publication to have a solid analysis.</w:t>
      </w:r>
    </w:p>
  </w:comment>
  <w:comment w:id="22" w:author="Andrea Vincent" w:date="2022-08-09T10:30:00Z" w:initials="AV">
    <w:p w14:paraId="7AF080AD" w14:textId="6A37E101" w:rsidR="002E797A" w:rsidRDefault="007347FF">
      <w:pPr>
        <w:pStyle w:val="CommentText"/>
      </w:pPr>
      <w:r>
        <w:rPr>
          <w:rStyle w:val="CommentReference"/>
        </w:rPr>
        <w:annotationRef/>
      </w:r>
      <w:r w:rsidR="002E797A">
        <w:t>Wurzburger y Wright dicen esto "We performed incomplete-block, factorial analyses of</w:t>
      </w:r>
    </w:p>
    <w:p w14:paraId="77855EA9" w14:textId="77777777" w:rsidR="002E797A" w:rsidRDefault="002E797A">
      <w:pPr>
        <w:pStyle w:val="CommentText"/>
      </w:pPr>
      <w:r>
        <w:t>variance (ANOVA) for each response variable. The ANOVA models included main effects for N, P, and K; their two-way interactions; and spatial terms for replicate and blocks nested within replicates (Winer 1971). We used Bartlett’s test to evaluate the homogeneity of variance of residuals over the eight factorial treatments for each ANOVA."</w:t>
      </w:r>
    </w:p>
    <w:p w14:paraId="528D764D" w14:textId="77777777" w:rsidR="002E797A" w:rsidRDefault="002E797A">
      <w:pPr>
        <w:pStyle w:val="CommentText"/>
      </w:pPr>
    </w:p>
    <w:p w14:paraId="18003A06" w14:textId="77777777" w:rsidR="002E797A" w:rsidRDefault="002E797A">
      <w:pPr>
        <w:pStyle w:val="CommentText"/>
      </w:pPr>
      <w:r>
        <w:t xml:space="preserve">Turner and Wright in their Gigante enzymes paper say nothing about grouping treatments in two. </w:t>
      </w:r>
    </w:p>
    <w:p w14:paraId="5BBEA7AF" w14:textId="77777777" w:rsidR="002E797A" w:rsidRDefault="002E797A">
      <w:pPr>
        <w:pStyle w:val="CommentText"/>
      </w:pPr>
    </w:p>
    <w:p w14:paraId="3C33C48F" w14:textId="77777777" w:rsidR="002E797A" w:rsidRDefault="002E797A">
      <w:pPr>
        <w:pStyle w:val="CommentText"/>
      </w:pPr>
      <w:r>
        <w:t>This is what Luigli et al say “Linear mixed-effect models were used to test the effect of added nutrients and their interaction in the factorial design N*P*cations. The presence/absence of each of the main nutrients were used as a fixed factor and the four blocks as random factor. All models were run in the R packages LME4 and LMERTEST (Bates et al., 2014; Kuznetsova et al., 2017). Full factorial models were simplified using backward elimination performed by the step function in LMERTEST package. The significant model was then</w:t>
      </w:r>
    </w:p>
    <w:p w14:paraId="1715FD38" w14:textId="77777777" w:rsidR="002E797A" w:rsidRDefault="002E797A" w:rsidP="00AD46FC">
      <w:pPr>
        <w:pStyle w:val="CommentText"/>
      </w:pPr>
      <w:r>
        <w:t>re-run and only the significant effects of nutrient additions are reported. As no significant interaction effects were detected between the different nutrients added, results are shown for single nutrient additions only, following Wright et al., (2011). To graphically assess the effect of specific nutrients, all plots where a specific nutrient was not added (i.e. −P; n = 16) were compared with all plots where that nutrient was added (i.e. +P; n = 16) (Wright et al., 2011).”</w:t>
      </w:r>
    </w:p>
  </w:comment>
  <w:comment w:id="24" w:author="Andrea Vincent" w:date="2022-08-09T09:39:00Z" w:initials="AV">
    <w:p w14:paraId="70A3CF47" w14:textId="77777777" w:rsidR="00367AF2" w:rsidRDefault="00367AF2" w:rsidP="000322C4">
      <w:pPr>
        <w:pStyle w:val="CommentText"/>
      </w:pPr>
      <w:r>
        <w:rPr>
          <w:rStyle w:val="CommentReference"/>
        </w:rPr>
        <w:annotationRef/>
      </w:r>
      <w:r>
        <w:t>This is already in the table, so remove from here?</w:t>
      </w:r>
    </w:p>
  </w:comment>
  <w:comment w:id="25" w:author="Andrea Vincent" w:date="2022-08-10T17:21:00Z" w:initials="AV">
    <w:p w14:paraId="1E475F26" w14:textId="77777777" w:rsidR="001147DE" w:rsidRDefault="001147DE" w:rsidP="00594A62">
      <w:pPr>
        <w:pStyle w:val="CommentText"/>
      </w:pPr>
      <w:r>
        <w:rPr>
          <w:rStyle w:val="CommentReference"/>
        </w:rPr>
        <w:annotationRef/>
      </w:r>
      <w:r>
        <w:t>Do dunnets test and see if in+NP plots too</w:t>
      </w:r>
    </w:p>
  </w:comment>
  <w:comment w:id="26" w:author="Andrea Vincent" w:date="2022-08-10T17:20:00Z" w:initials="AV">
    <w:p w14:paraId="09D79576" w14:textId="16B33F0F" w:rsidR="001147DE" w:rsidRDefault="001147DE" w:rsidP="00346131">
      <w:pPr>
        <w:pStyle w:val="CommentText"/>
      </w:pPr>
      <w:r>
        <w:rPr>
          <w:rStyle w:val="CommentReference"/>
        </w:rPr>
        <w:annotationRef/>
      </w:r>
      <w:r>
        <w:t>Analyze this joes way to not create so much confusion? I could do, as the transient effect is also seen for +NP plots, but less</w:t>
      </w:r>
    </w:p>
  </w:comment>
  <w:comment w:id="27" w:author="Andrea Vincent" w:date="2022-08-10T17:38:00Z" w:initials="AV">
    <w:p w14:paraId="2C86BE82" w14:textId="77777777" w:rsidR="00651997" w:rsidRDefault="00651997" w:rsidP="00E13ABF">
      <w:pPr>
        <w:pStyle w:val="CommentText"/>
      </w:pPr>
      <w:r>
        <w:rPr>
          <w:rStyle w:val="CommentReference"/>
        </w:rPr>
        <w:annotationRef/>
      </w:r>
      <w:r>
        <w:rPr>
          <w:color w:val="000000"/>
        </w:rPr>
        <w:t xml:space="preserve">Quesada et al. (2012). Basin-wide variations in Amazon forest structure and function are mediated by both soils and climate. </w:t>
      </w:r>
      <w:r>
        <w:rPr>
          <w:i/>
          <w:iCs/>
          <w:color w:val="000000"/>
        </w:rPr>
        <w:t>Biogeosciences</w:t>
      </w:r>
      <w:r>
        <w:rPr>
          <w:color w:val="000000"/>
        </w:rPr>
        <w:t xml:space="preserve">, </w:t>
      </w:r>
      <w:r>
        <w:rPr>
          <w:i/>
          <w:iCs/>
          <w:color w:val="000000"/>
        </w:rPr>
        <w:t>9</w:t>
      </w:r>
      <w:r>
        <w:rPr>
          <w:color w:val="000000"/>
        </w:rPr>
        <w:t>(6), 2203-2246.</w:t>
      </w:r>
    </w:p>
  </w:comment>
  <w:comment w:id="28" w:author="Andrea Vincent" w:date="2022-08-10T17:42:00Z" w:initials="AV">
    <w:p w14:paraId="7258C5AB" w14:textId="77777777" w:rsidR="00651997" w:rsidRDefault="00651997" w:rsidP="00B472EE">
      <w:pPr>
        <w:pStyle w:val="CommentText"/>
      </w:pPr>
      <w:r>
        <w:rPr>
          <w:rStyle w:val="CommentReference"/>
        </w:rPr>
        <w:annotationRef/>
      </w:r>
      <w:r>
        <w:t>Add more values, more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685040" w15:done="0"/>
  <w15:commentEx w15:paraId="1677D1AA" w15:done="0"/>
  <w15:commentEx w15:paraId="211A9A22" w15:done="0"/>
  <w15:commentEx w15:paraId="5DD3B205" w15:done="0"/>
  <w15:commentEx w15:paraId="7616A869" w15:done="0"/>
  <w15:commentEx w15:paraId="4B96672E" w15:done="0"/>
  <w15:commentEx w15:paraId="0620C10D" w15:done="0"/>
  <w15:commentEx w15:paraId="08D267BA" w15:done="0"/>
  <w15:commentEx w15:paraId="7160D892" w15:done="0"/>
  <w15:commentEx w15:paraId="260760F7" w15:done="0"/>
  <w15:commentEx w15:paraId="0CDFAF8A" w15:done="0"/>
  <w15:commentEx w15:paraId="454D3083" w15:done="0"/>
  <w15:commentEx w15:paraId="1E790B5F" w15:done="0"/>
  <w15:commentEx w15:paraId="47BC19F5" w15:done="0"/>
  <w15:commentEx w15:paraId="1715FD38" w15:done="0"/>
  <w15:commentEx w15:paraId="70A3CF47" w15:done="0"/>
  <w15:commentEx w15:paraId="1E475F26" w15:done="0"/>
  <w15:commentEx w15:paraId="09D79576" w15:done="0"/>
  <w15:commentEx w15:paraId="2C86BE82" w15:done="0"/>
  <w15:commentEx w15:paraId="7258C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A596" w16cex:dateUtc="2022-08-09T15:21:00Z"/>
  <w16cex:commentExtensible w16cex:durableId="26607A25" w16cex:dateUtc="2022-06-25T00:00:00Z"/>
  <w16cex:commentExtensible w16cex:durableId="26606A87" w16cex:dateUtc="2022-06-24T22:53:00Z"/>
  <w16cex:commentExtensible w16cex:durableId="26627C28" w16cex:dateUtc="2022-06-26T12:33:00Z"/>
  <w16cex:commentExtensible w16cex:durableId="26607A4E" w16cex:dateUtc="2022-06-25T00:00:00Z"/>
  <w16cex:commentExtensible w16cex:durableId="26627CB7" w16cex:dateUtc="2022-06-26T12:35:00Z"/>
  <w16cex:commentExtensible w16cex:durableId="26640562" w16cex:dateUtc="2022-06-27T16:30:00Z"/>
  <w16cex:commentExtensible w16cex:durableId="26627C48" w16cex:dateUtc="2022-06-26T12:33:00Z"/>
  <w16cex:commentExtensible w16cex:durableId="20E0207C" w16cex:dateUtc="2019-07-22T17:46:00Z"/>
  <w16cex:commentExtensible w16cex:durableId="26540EB8" w16cex:dateUtc="2022-06-15T13:54:00Z"/>
  <w16cex:commentExtensible w16cex:durableId="23B55802" w16cex:dateUtc="2021-01-22T19:56:00Z"/>
  <w16cex:commentExtensible w16cex:durableId="24D05CAF" w16cex:dateUtc="2021-08-25T12:07:00Z"/>
  <w16cex:commentExtensible w16cex:durableId="20ED4ED1" w16cex:dateUtc="2019-08-01T17:43:00Z"/>
  <w16cex:commentExtensible w16cex:durableId="269E4912" w16cex:dateUtc="2022-08-10T21:11:00Z"/>
  <w16cex:commentExtensible w16cex:durableId="269CB5DD" w16cex:dateUtc="2022-08-09T16:30:00Z"/>
  <w16cex:commentExtensible w16cex:durableId="269CA9E3" w16cex:dateUtc="2022-08-09T15:39:00Z"/>
  <w16cex:commentExtensible w16cex:durableId="269E677F" w16cex:dateUtc="2022-08-10T23:21:00Z"/>
  <w16cex:commentExtensible w16cex:durableId="269E676E" w16cex:dateUtc="2022-08-10T23:20:00Z"/>
  <w16cex:commentExtensible w16cex:durableId="269E6BA5" w16cex:dateUtc="2022-08-10T23:38:00Z"/>
  <w16cex:commentExtensible w16cex:durableId="269E6C7C" w16cex:dateUtc="2022-08-10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685040" w16cid:durableId="269CA596"/>
  <w16cid:commentId w16cid:paraId="1677D1AA" w16cid:durableId="26607A25"/>
  <w16cid:commentId w16cid:paraId="211A9A22" w16cid:durableId="26606A87"/>
  <w16cid:commentId w16cid:paraId="5DD3B205" w16cid:durableId="26627C28"/>
  <w16cid:commentId w16cid:paraId="7616A869" w16cid:durableId="26607A4E"/>
  <w16cid:commentId w16cid:paraId="4B96672E" w16cid:durableId="26627CB7"/>
  <w16cid:commentId w16cid:paraId="0620C10D" w16cid:durableId="26640562"/>
  <w16cid:commentId w16cid:paraId="08D267BA" w16cid:durableId="26627C48"/>
  <w16cid:commentId w16cid:paraId="7160D892" w16cid:durableId="20E0207C"/>
  <w16cid:commentId w16cid:paraId="260760F7" w16cid:durableId="26540EB8"/>
  <w16cid:commentId w16cid:paraId="0CDFAF8A" w16cid:durableId="23B55802"/>
  <w16cid:commentId w16cid:paraId="454D3083" w16cid:durableId="24D05CAF"/>
  <w16cid:commentId w16cid:paraId="1E790B5F" w16cid:durableId="20ED4ED1"/>
  <w16cid:commentId w16cid:paraId="47BC19F5" w16cid:durableId="269E4912"/>
  <w16cid:commentId w16cid:paraId="1715FD38" w16cid:durableId="269CB5DD"/>
  <w16cid:commentId w16cid:paraId="70A3CF47" w16cid:durableId="269CA9E3"/>
  <w16cid:commentId w16cid:paraId="1E475F26" w16cid:durableId="269E677F"/>
  <w16cid:commentId w16cid:paraId="09D79576" w16cid:durableId="269E676E"/>
  <w16cid:commentId w16cid:paraId="2C86BE82" w16cid:durableId="269E6BA5"/>
  <w16cid:commentId w16cid:paraId="7258C5AB" w16cid:durableId="269E6C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4B76" w14:textId="77777777" w:rsidR="00F175AA" w:rsidRDefault="00F175AA" w:rsidP="002A44D3">
      <w:pPr>
        <w:spacing w:after="0" w:line="240" w:lineRule="auto"/>
      </w:pPr>
      <w:r>
        <w:separator/>
      </w:r>
    </w:p>
  </w:endnote>
  <w:endnote w:type="continuationSeparator" w:id="0">
    <w:p w14:paraId="1B3CE128" w14:textId="77777777" w:rsidR="00F175AA" w:rsidRDefault="00F175AA" w:rsidP="002A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045244"/>
      <w:docPartObj>
        <w:docPartGallery w:val="Page Numbers (Bottom of Page)"/>
        <w:docPartUnique/>
      </w:docPartObj>
    </w:sdtPr>
    <w:sdtEndPr>
      <w:rPr>
        <w:noProof/>
      </w:rPr>
    </w:sdtEndPr>
    <w:sdtContent>
      <w:p w14:paraId="3FACBF0A" w14:textId="171A2310" w:rsidR="002A44D3" w:rsidRDefault="002A4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0E336" w14:textId="77777777" w:rsidR="002A44D3" w:rsidRDefault="002A4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F020" w14:textId="77777777" w:rsidR="00F175AA" w:rsidRDefault="00F175AA" w:rsidP="002A44D3">
      <w:pPr>
        <w:spacing w:after="0" w:line="240" w:lineRule="auto"/>
      </w:pPr>
      <w:r>
        <w:separator/>
      </w:r>
    </w:p>
  </w:footnote>
  <w:footnote w:type="continuationSeparator" w:id="0">
    <w:p w14:paraId="58951451" w14:textId="77777777" w:rsidR="00F175AA" w:rsidRDefault="00F175AA" w:rsidP="002A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70ABA"/>
    <w:multiLevelType w:val="hybridMultilevel"/>
    <w:tmpl w:val="DB087C16"/>
    <w:lvl w:ilvl="0" w:tplc="A570479E">
      <w:start w:val="5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F32A3"/>
    <w:multiLevelType w:val="hybridMultilevel"/>
    <w:tmpl w:val="CE02A4B0"/>
    <w:lvl w:ilvl="0" w:tplc="A570479E">
      <w:start w:val="5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A2662F"/>
    <w:multiLevelType w:val="hybridMultilevel"/>
    <w:tmpl w:val="E7146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1303B"/>
    <w:multiLevelType w:val="hybridMultilevel"/>
    <w:tmpl w:val="FCBA32B2"/>
    <w:lvl w:ilvl="0" w:tplc="87287D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4907337">
    <w:abstractNumId w:val="2"/>
  </w:num>
  <w:num w:numId="2" w16cid:durableId="487019080">
    <w:abstractNumId w:val="3"/>
  </w:num>
  <w:num w:numId="3" w16cid:durableId="1886600441">
    <w:abstractNumId w:val="0"/>
  </w:num>
  <w:num w:numId="4" w16cid:durableId="19569860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Vincent">
    <w15:presenceInfo w15:providerId="Windows Live" w15:userId="b004d104ffc00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BB6"/>
    <w:rsid w:val="000018DC"/>
    <w:rsid w:val="00001B29"/>
    <w:rsid w:val="0000699A"/>
    <w:rsid w:val="00036620"/>
    <w:rsid w:val="000379E3"/>
    <w:rsid w:val="00092BA9"/>
    <w:rsid w:val="000A1E13"/>
    <w:rsid w:val="000A4AF4"/>
    <w:rsid w:val="000B4467"/>
    <w:rsid w:val="000C1DD8"/>
    <w:rsid w:val="000C7102"/>
    <w:rsid w:val="000E0747"/>
    <w:rsid w:val="000E45D9"/>
    <w:rsid w:val="000E7A26"/>
    <w:rsid w:val="001101B0"/>
    <w:rsid w:val="001147DE"/>
    <w:rsid w:val="0011643E"/>
    <w:rsid w:val="001236E4"/>
    <w:rsid w:val="00130327"/>
    <w:rsid w:val="00131B2C"/>
    <w:rsid w:val="0013463E"/>
    <w:rsid w:val="00135031"/>
    <w:rsid w:val="001421F5"/>
    <w:rsid w:val="0014639E"/>
    <w:rsid w:val="001515DD"/>
    <w:rsid w:val="00155B2E"/>
    <w:rsid w:val="00173435"/>
    <w:rsid w:val="00173FD2"/>
    <w:rsid w:val="00182EE3"/>
    <w:rsid w:val="00185A20"/>
    <w:rsid w:val="001863B5"/>
    <w:rsid w:val="00193C07"/>
    <w:rsid w:val="00193E4D"/>
    <w:rsid w:val="00197EF4"/>
    <w:rsid w:val="001A3B56"/>
    <w:rsid w:val="001B092B"/>
    <w:rsid w:val="001B10E1"/>
    <w:rsid w:val="001B4F65"/>
    <w:rsid w:val="001B662F"/>
    <w:rsid w:val="001B724A"/>
    <w:rsid w:val="001C524B"/>
    <w:rsid w:val="001D5111"/>
    <w:rsid w:val="001E1FAA"/>
    <w:rsid w:val="001E2E11"/>
    <w:rsid w:val="001F0874"/>
    <w:rsid w:val="001F0E9F"/>
    <w:rsid w:val="001F2A38"/>
    <w:rsid w:val="00200378"/>
    <w:rsid w:val="00204839"/>
    <w:rsid w:val="00204E20"/>
    <w:rsid w:val="00223F62"/>
    <w:rsid w:val="0023510D"/>
    <w:rsid w:val="00241872"/>
    <w:rsid w:val="00257124"/>
    <w:rsid w:val="0025767F"/>
    <w:rsid w:val="0026121D"/>
    <w:rsid w:val="0027044A"/>
    <w:rsid w:val="0028141A"/>
    <w:rsid w:val="00282814"/>
    <w:rsid w:val="00285D93"/>
    <w:rsid w:val="0028705D"/>
    <w:rsid w:val="00296D27"/>
    <w:rsid w:val="00297E04"/>
    <w:rsid w:val="002A44D3"/>
    <w:rsid w:val="002B38F5"/>
    <w:rsid w:val="002C5293"/>
    <w:rsid w:val="002C6EDA"/>
    <w:rsid w:val="002D3635"/>
    <w:rsid w:val="002E0952"/>
    <w:rsid w:val="002E396F"/>
    <w:rsid w:val="002E3CAD"/>
    <w:rsid w:val="002E797A"/>
    <w:rsid w:val="002F389A"/>
    <w:rsid w:val="00302152"/>
    <w:rsid w:val="003233B0"/>
    <w:rsid w:val="0035332A"/>
    <w:rsid w:val="00363750"/>
    <w:rsid w:val="003652BC"/>
    <w:rsid w:val="00367AF2"/>
    <w:rsid w:val="0037018F"/>
    <w:rsid w:val="00371423"/>
    <w:rsid w:val="003820CD"/>
    <w:rsid w:val="003820FD"/>
    <w:rsid w:val="00392A76"/>
    <w:rsid w:val="00392F17"/>
    <w:rsid w:val="0039728E"/>
    <w:rsid w:val="003A54A0"/>
    <w:rsid w:val="003D708C"/>
    <w:rsid w:val="003E69D9"/>
    <w:rsid w:val="00401D82"/>
    <w:rsid w:val="004045BD"/>
    <w:rsid w:val="00434569"/>
    <w:rsid w:val="00451CA3"/>
    <w:rsid w:val="004522B7"/>
    <w:rsid w:val="0045527B"/>
    <w:rsid w:val="004561FF"/>
    <w:rsid w:val="00456942"/>
    <w:rsid w:val="00465B6E"/>
    <w:rsid w:val="00471965"/>
    <w:rsid w:val="004842E8"/>
    <w:rsid w:val="004849C4"/>
    <w:rsid w:val="00487B61"/>
    <w:rsid w:val="0049089D"/>
    <w:rsid w:val="004A116A"/>
    <w:rsid w:val="004A6915"/>
    <w:rsid w:val="004B739F"/>
    <w:rsid w:val="004C5F0E"/>
    <w:rsid w:val="004D3BD9"/>
    <w:rsid w:val="004D414D"/>
    <w:rsid w:val="004E0B4F"/>
    <w:rsid w:val="004F08EF"/>
    <w:rsid w:val="004F5FFE"/>
    <w:rsid w:val="0050700A"/>
    <w:rsid w:val="00526E4E"/>
    <w:rsid w:val="005361C5"/>
    <w:rsid w:val="005413F5"/>
    <w:rsid w:val="0054297E"/>
    <w:rsid w:val="00560956"/>
    <w:rsid w:val="00562734"/>
    <w:rsid w:val="00567B06"/>
    <w:rsid w:val="0057044C"/>
    <w:rsid w:val="005804B7"/>
    <w:rsid w:val="00590465"/>
    <w:rsid w:val="005A46C6"/>
    <w:rsid w:val="005A513E"/>
    <w:rsid w:val="005A52EF"/>
    <w:rsid w:val="005B40AC"/>
    <w:rsid w:val="005B6532"/>
    <w:rsid w:val="005C33E9"/>
    <w:rsid w:val="005D296A"/>
    <w:rsid w:val="005D34EB"/>
    <w:rsid w:val="005D754B"/>
    <w:rsid w:val="005E6582"/>
    <w:rsid w:val="00600ED8"/>
    <w:rsid w:val="00635B7D"/>
    <w:rsid w:val="00637BB0"/>
    <w:rsid w:val="00640CC6"/>
    <w:rsid w:val="006423AA"/>
    <w:rsid w:val="006456C4"/>
    <w:rsid w:val="0065168D"/>
    <w:rsid w:val="00651997"/>
    <w:rsid w:val="00655113"/>
    <w:rsid w:val="00656308"/>
    <w:rsid w:val="0066115C"/>
    <w:rsid w:val="0066655B"/>
    <w:rsid w:val="00667129"/>
    <w:rsid w:val="00676F60"/>
    <w:rsid w:val="006815E3"/>
    <w:rsid w:val="006A33B5"/>
    <w:rsid w:val="006F0714"/>
    <w:rsid w:val="00714B04"/>
    <w:rsid w:val="00720BA8"/>
    <w:rsid w:val="007347FF"/>
    <w:rsid w:val="00736033"/>
    <w:rsid w:val="007367BE"/>
    <w:rsid w:val="007378AC"/>
    <w:rsid w:val="00751D69"/>
    <w:rsid w:val="0075284B"/>
    <w:rsid w:val="00755F95"/>
    <w:rsid w:val="007722FF"/>
    <w:rsid w:val="00773FD7"/>
    <w:rsid w:val="00794166"/>
    <w:rsid w:val="007A0DD5"/>
    <w:rsid w:val="007A1E92"/>
    <w:rsid w:val="007B1029"/>
    <w:rsid w:val="007B7527"/>
    <w:rsid w:val="007E0491"/>
    <w:rsid w:val="007E210F"/>
    <w:rsid w:val="007E6552"/>
    <w:rsid w:val="007F010E"/>
    <w:rsid w:val="00804B72"/>
    <w:rsid w:val="008145B4"/>
    <w:rsid w:val="00821D4D"/>
    <w:rsid w:val="00824F3B"/>
    <w:rsid w:val="008354C6"/>
    <w:rsid w:val="008506B8"/>
    <w:rsid w:val="008701FA"/>
    <w:rsid w:val="00872287"/>
    <w:rsid w:val="0089184F"/>
    <w:rsid w:val="008B744C"/>
    <w:rsid w:val="008C01EB"/>
    <w:rsid w:val="008C1AD0"/>
    <w:rsid w:val="008C1CDF"/>
    <w:rsid w:val="008C3590"/>
    <w:rsid w:val="008D27AE"/>
    <w:rsid w:val="008D66A5"/>
    <w:rsid w:val="008D71E0"/>
    <w:rsid w:val="008F1C06"/>
    <w:rsid w:val="008F7A7D"/>
    <w:rsid w:val="00903DAB"/>
    <w:rsid w:val="00906E26"/>
    <w:rsid w:val="00917847"/>
    <w:rsid w:val="0093718D"/>
    <w:rsid w:val="00941700"/>
    <w:rsid w:val="00950546"/>
    <w:rsid w:val="0095615C"/>
    <w:rsid w:val="00970E05"/>
    <w:rsid w:val="0097408F"/>
    <w:rsid w:val="00974481"/>
    <w:rsid w:val="009761C4"/>
    <w:rsid w:val="009771EE"/>
    <w:rsid w:val="00977493"/>
    <w:rsid w:val="009A306A"/>
    <w:rsid w:val="009A3E4C"/>
    <w:rsid w:val="009B4FD4"/>
    <w:rsid w:val="009C435C"/>
    <w:rsid w:val="009D7801"/>
    <w:rsid w:val="009E4E7A"/>
    <w:rsid w:val="009E5831"/>
    <w:rsid w:val="00A019D5"/>
    <w:rsid w:val="00A04AEF"/>
    <w:rsid w:val="00A1417B"/>
    <w:rsid w:val="00A25D87"/>
    <w:rsid w:val="00A3084B"/>
    <w:rsid w:val="00A31121"/>
    <w:rsid w:val="00A33B8A"/>
    <w:rsid w:val="00A37F16"/>
    <w:rsid w:val="00A53A17"/>
    <w:rsid w:val="00A6420E"/>
    <w:rsid w:val="00A76704"/>
    <w:rsid w:val="00A94BB6"/>
    <w:rsid w:val="00AA07D2"/>
    <w:rsid w:val="00AB4430"/>
    <w:rsid w:val="00AB6C48"/>
    <w:rsid w:val="00AC3C22"/>
    <w:rsid w:val="00AC41BE"/>
    <w:rsid w:val="00AC4CDD"/>
    <w:rsid w:val="00AE0D91"/>
    <w:rsid w:val="00AF3E38"/>
    <w:rsid w:val="00B02C11"/>
    <w:rsid w:val="00B03BCC"/>
    <w:rsid w:val="00B119F0"/>
    <w:rsid w:val="00B21D1F"/>
    <w:rsid w:val="00B417BA"/>
    <w:rsid w:val="00B41930"/>
    <w:rsid w:val="00B46DD2"/>
    <w:rsid w:val="00B52B40"/>
    <w:rsid w:val="00B532E7"/>
    <w:rsid w:val="00B65427"/>
    <w:rsid w:val="00B73185"/>
    <w:rsid w:val="00B81BBD"/>
    <w:rsid w:val="00B85C80"/>
    <w:rsid w:val="00B87738"/>
    <w:rsid w:val="00B95B34"/>
    <w:rsid w:val="00BA0AEB"/>
    <w:rsid w:val="00BC737E"/>
    <w:rsid w:val="00BD2483"/>
    <w:rsid w:val="00BF02CC"/>
    <w:rsid w:val="00BF3F56"/>
    <w:rsid w:val="00BF7B47"/>
    <w:rsid w:val="00C066E5"/>
    <w:rsid w:val="00C1062A"/>
    <w:rsid w:val="00C15311"/>
    <w:rsid w:val="00C15456"/>
    <w:rsid w:val="00C1783F"/>
    <w:rsid w:val="00C342ED"/>
    <w:rsid w:val="00C4363F"/>
    <w:rsid w:val="00C47625"/>
    <w:rsid w:val="00C5420D"/>
    <w:rsid w:val="00C61DD2"/>
    <w:rsid w:val="00C67014"/>
    <w:rsid w:val="00C729EF"/>
    <w:rsid w:val="00C73F78"/>
    <w:rsid w:val="00C75E36"/>
    <w:rsid w:val="00C810C0"/>
    <w:rsid w:val="00C830EF"/>
    <w:rsid w:val="00C90469"/>
    <w:rsid w:val="00C908DF"/>
    <w:rsid w:val="00CA2F42"/>
    <w:rsid w:val="00CB0A11"/>
    <w:rsid w:val="00CB16E6"/>
    <w:rsid w:val="00CC085A"/>
    <w:rsid w:val="00CC67F2"/>
    <w:rsid w:val="00CF31C8"/>
    <w:rsid w:val="00D0278D"/>
    <w:rsid w:val="00D108C0"/>
    <w:rsid w:val="00D257EB"/>
    <w:rsid w:val="00D27579"/>
    <w:rsid w:val="00D3734D"/>
    <w:rsid w:val="00D37C47"/>
    <w:rsid w:val="00D45979"/>
    <w:rsid w:val="00D51B6A"/>
    <w:rsid w:val="00D65C10"/>
    <w:rsid w:val="00D864C1"/>
    <w:rsid w:val="00DA66ED"/>
    <w:rsid w:val="00DB0E1A"/>
    <w:rsid w:val="00DB158C"/>
    <w:rsid w:val="00DB1916"/>
    <w:rsid w:val="00DB4F8D"/>
    <w:rsid w:val="00DD33F4"/>
    <w:rsid w:val="00DE3CD1"/>
    <w:rsid w:val="00DF5237"/>
    <w:rsid w:val="00E0027E"/>
    <w:rsid w:val="00E23097"/>
    <w:rsid w:val="00E31DE4"/>
    <w:rsid w:val="00E359D5"/>
    <w:rsid w:val="00E46D37"/>
    <w:rsid w:val="00E50A01"/>
    <w:rsid w:val="00E62781"/>
    <w:rsid w:val="00E63D1A"/>
    <w:rsid w:val="00E840E0"/>
    <w:rsid w:val="00E86905"/>
    <w:rsid w:val="00E911E7"/>
    <w:rsid w:val="00E91340"/>
    <w:rsid w:val="00E9455B"/>
    <w:rsid w:val="00EA569C"/>
    <w:rsid w:val="00EB0424"/>
    <w:rsid w:val="00EB50F7"/>
    <w:rsid w:val="00EB7578"/>
    <w:rsid w:val="00ED1F85"/>
    <w:rsid w:val="00EE0EA2"/>
    <w:rsid w:val="00EF0FD3"/>
    <w:rsid w:val="00EF53FC"/>
    <w:rsid w:val="00F0399B"/>
    <w:rsid w:val="00F109A3"/>
    <w:rsid w:val="00F15724"/>
    <w:rsid w:val="00F175AA"/>
    <w:rsid w:val="00F20054"/>
    <w:rsid w:val="00F2322C"/>
    <w:rsid w:val="00F24330"/>
    <w:rsid w:val="00F350E9"/>
    <w:rsid w:val="00F42747"/>
    <w:rsid w:val="00F440A3"/>
    <w:rsid w:val="00F46210"/>
    <w:rsid w:val="00F50A60"/>
    <w:rsid w:val="00F6540D"/>
    <w:rsid w:val="00F65CED"/>
    <w:rsid w:val="00F76BBD"/>
    <w:rsid w:val="00F804CD"/>
    <w:rsid w:val="00F96121"/>
    <w:rsid w:val="00FA6D8A"/>
    <w:rsid w:val="00FA70C7"/>
    <w:rsid w:val="00FB036F"/>
    <w:rsid w:val="00FD7218"/>
    <w:rsid w:val="00FE020A"/>
    <w:rsid w:val="00FE10E2"/>
    <w:rsid w:val="00FE7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535A"/>
  <w15:docId w15:val="{1C95706E-C9A5-4010-9524-09665F3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B6"/>
    <w:pPr>
      <w:outlineLvl w:val="0"/>
    </w:pPr>
    <w:rPr>
      <w:rFonts w:ascii="Arial" w:hAnsi="Arial" w:cs="Arial"/>
      <w:b/>
      <w:bCs/>
    </w:rPr>
  </w:style>
  <w:style w:type="paragraph" w:styleId="Heading2">
    <w:name w:val="heading 2"/>
    <w:basedOn w:val="Normal"/>
    <w:next w:val="Normal"/>
    <w:link w:val="Heading2Char"/>
    <w:uiPriority w:val="9"/>
    <w:unhideWhenUsed/>
    <w:qFormat/>
    <w:rsid w:val="0039728E"/>
    <w:pPr>
      <w:spacing w:after="0" w:line="480" w:lineRule="auto"/>
      <w:outlineLvl w:val="1"/>
    </w:pPr>
    <w:rPr>
      <w:rFonts w:ascii="Times New Roman" w:hAnsi="Times New Roman" w:cs="Times New Roman"/>
      <w:i/>
      <w:iCs/>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B6"/>
    <w:rPr>
      <w:rFonts w:ascii="Arial" w:hAnsi="Arial" w:cs="Arial"/>
      <w:b/>
      <w:bCs/>
    </w:rPr>
  </w:style>
  <w:style w:type="paragraph" w:styleId="NoSpacing">
    <w:name w:val="No Spacing"/>
    <w:uiPriority w:val="1"/>
    <w:qFormat/>
    <w:rsid w:val="00A94BB6"/>
    <w:pPr>
      <w:spacing w:after="0" w:line="240" w:lineRule="auto"/>
    </w:pPr>
  </w:style>
  <w:style w:type="character" w:customStyle="1" w:styleId="Heading2Char">
    <w:name w:val="Heading 2 Char"/>
    <w:basedOn w:val="DefaultParagraphFont"/>
    <w:link w:val="Heading2"/>
    <w:uiPriority w:val="9"/>
    <w:rsid w:val="0039728E"/>
    <w:rPr>
      <w:rFonts w:ascii="Times New Roman" w:hAnsi="Times New Roman" w:cs="Times New Roman"/>
      <w:i/>
      <w:iCs/>
      <w:sz w:val="24"/>
      <w:szCs w:val="24"/>
      <w:lang w:val="fr-FR"/>
    </w:rPr>
  </w:style>
  <w:style w:type="table" w:styleId="TableGrid">
    <w:name w:val="Table Grid"/>
    <w:basedOn w:val="TableNormal"/>
    <w:uiPriority w:val="39"/>
    <w:rsid w:val="00E9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67BE"/>
    <w:rPr>
      <w:sz w:val="16"/>
      <w:szCs w:val="16"/>
    </w:rPr>
  </w:style>
  <w:style w:type="paragraph" w:styleId="CommentText">
    <w:name w:val="annotation text"/>
    <w:basedOn w:val="Normal"/>
    <w:link w:val="CommentTextChar"/>
    <w:uiPriority w:val="99"/>
    <w:unhideWhenUsed/>
    <w:rsid w:val="007367BE"/>
    <w:pPr>
      <w:spacing w:line="240" w:lineRule="auto"/>
    </w:pPr>
    <w:rPr>
      <w:sz w:val="20"/>
      <w:szCs w:val="20"/>
    </w:rPr>
  </w:style>
  <w:style w:type="character" w:customStyle="1" w:styleId="CommentTextChar">
    <w:name w:val="Comment Text Char"/>
    <w:basedOn w:val="DefaultParagraphFont"/>
    <w:link w:val="CommentText"/>
    <w:uiPriority w:val="99"/>
    <w:rsid w:val="007367BE"/>
    <w:rPr>
      <w:sz w:val="20"/>
      <w:szCs w:val="20"/>
    </w:rPr>
  </w:style>
  <w:style w:type="paragraph" w:styleId="CommentSubject">
    <w:name w:val="annotation subject"/>
    <w:basedOn w:val="CommentText"/>
    <w:next w:val="CommentText"/>
    <w:link w:val="CommentSubjectChar"/>
    <w:uiPriority w:val="99"/>
    <w:semiHidden/>
    <w:unhideWhenUsed/>
    <w:rsid w:val="007367BE"/>
    <w:rPr>
      <w:b/>
      <w:bCs/>
    </w:rPr>
  </w:style>
  <w:style w:type="character" w:customStyle="1" w:styleId="CommentSubjectChar">
    <w:name w:val="Comment Subject Char"/>
    <w:basedOn w:val="CommentTextChar"/>
    <w:link w:val="CommentSubject"/>
    <w:uiPriority w:val="99"/>
    <w:semiHidden/>
    <w:rsid w:val="007367BE"/>
    <w:rPr>
      <w:b/>
      <w:bCs/>
      <w:sz w:val="20"/>
      <w:szCs w:val="20"/>
    </w:rPr>
  </w:style>
  <w:style w:type="paragraph" w:styleId="BalloonText">
    <w:name w:val="Balloon Text"/>
    <w:basedOn w:val="Normal"/>
    <w:link w:val="BalloonTextChar"/>
    <w:uiPriority w:val="99"/>
    <w:semiHidden/>
    <w:unhideWhenUsed/>
    <w:rsid w:val="00736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7BE"/>
    <w:rPr>
      <w:rFonts w:ascii="Segoe UI" w:hAnsi="Segoe UI" w:cs="Segoe UI"/>
      <w:sz w:val="18"/>
      <w:szCs w:val="18"/>
    </w:rPr>
  </w:style>
  <w:style w:type="paragraph" w:customStyle="1" w:styleId="Default">
    <w:name w:val="Default"/>
    <w:rsid w:val="0035332A"/>
    <w:pPr>
      <w:autoSpaceDE w:val="0"/>
      <w:autoSpaceDN w:val="0"/>
      <w:adjustRightInd w:val="0"/>
      <w:spacing w:after="0" w:line="240" w:lineRule="auto"/>
    </w:pPr>
    <w:rPr>
      <w:rFonts w:ascii="Calibri" w:hAnsi="Calibri" w:cs="Calibri"/>
      <w:color w:val="000000"/>
      <w:sz w:val="24"/>
      <w:szCs w:val="24"/>
    </w:rPr>
  </w:style>
  <w:style w:type="character" w:customStyle="1" w:styleId="caps">
    <w:name w:val="caps"/>
    <w:basedOn w:val="DefaultParagraphFont"/>
    <w:rsid w:val="001D5111"/>
  </w:style>
  <w:style w:type="character" w:styleId="Emphasis">
    <w:name w:val="Emphasis"/>
    <w:basedOn w:val="DefaultParagraphFont"/>
    <w:uiPriority w:val="20"/>
    <w:qFormat/>
    <w:rsid w:val="001D5111"/>
    <w:rPr>
      <w:i/>
      <w:iCs/>
    </w:rPr>
  </w:style>
  <w:style w:type="paragraph" w:styleId="ListParagraph">
    <w:name w:val="List Paragraph"/>
    <w:basedOn w:val="Normal"/>
    <w:uiPriority w:val="34"/>
    <w:qFormat/>
    <w:rsid w:val="00CB16E6"/>
    <w:pPr>
      <w:ind w:left="720"/>
      <w:contextualSpacing/>
    </w:pPr>
  </w:style>
  <w:style w:type="character" w:styleId="LineNumber">
    <w:name w:val="line number"/>
    <w:basedOn w:val="DefaultParagraphFont"/>
    <w:uiPriority w:val="99"/>
    <w:semiHidden/>
    <w:unhideWhenUsed/>
    <w:rsid w:val="00BC737E"/>
  </w:style>
  <w:style w:type="paragraph" w:styleId="Header">
    <w:name w:val="header"/>
    <w:basedOn w:val="Normal"/>
    <w:link w:val="HeaderChar"/>
    <w:uiPriority w:val="99"/>
    <w:unhideWhenUsed/>
    <w:rsid w:val="002A4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D3"/>
  </w:style>
  <w:style w:type="paragraph" w:styleId="Footer">
    <w:name w:val="footer"/>
    <w:basedOn w:val="Normal"/>
    <w:link w:val="FooterChar"/>
    <w:uiPriority w:val="99"/>
    <w:unhideWhenUsed/>
    <w:rsid w:val="002A4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51466">
      <w:bodyDiv w:val="1"/>
      <w:marLeft w:val="0"/>
      <w:marRight w:val="0"/>
      <w:marTop w:val="0"/>
      <w:marBottom w:val="0"/>
      <w:divBdr>
        <w:top w:val="none" w:sz="0" w:space="0" w:color="auto"/>
        <w:left w:val="none" w:sz="0" w:space="0" w:color="auto"/>
        <w:bottom w:val="none" w:sz="0" w:space="0" w:color="auto"/>
        <w:right w:val="none" w:sz="0" w:space="0" w:color="auto"/>
      </w:divBdr>
      <w:divsChild>
        <w:div w:id="107167614">
          <w:marLeft w:val="0"/>
          <w:marRight w:val="0"/>
          <w:marTop w:val="0"/>
          <w:marBottom w:val="0"/>
          <w:divBdr>
            <w:top w:val="none" w:sz="0" w:space="0" w:color="auto"/>
            <w:left w:val="none" w:sz="0" w:space="0" w:color="auto"/>
            <w:bottom w:val="none" w:sz="0" w:space="0" w:color="auto"/>
            <w:right w:val="none" w:sz="0" w:space="0" w:color="auto"/>
          </w:divBdr>
        </w:div>
      </w:divsChild>
    </w:div>
    <w:div w:id="1755665671">
      <w:bodyDiv w:val="1"/>
      <w:marLeft w:val="0"/>
      <w:marRight w:val="0"/>
      <w:marTop w:val="0"/>
      <w:marBottom w:val="0"/>
      <w:divBdr>
        <w:top w:val="none" w:sz="0" w:space="0" w:color="auto"/>
        <w:left w:val="none" w:sz="0" w:space="0" w:color="auto"/>
        <w:bottom w:val="none" w:sz="0" w:space="0" w:color="auto"/>
        <w:right w:val="none" w:sz="0" w:space="0" w:color="auto"/>
      </w:divBdr>
      <w:divsChild>
        <w:div w:id="6083943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74726-4AB9-4C9B-A392-26998249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19</Pages>
  <Words>5574</Words>
  <Characters>31772</Characters>
  <Application>Microsoft Office Word</Application>
  <DocSecurity>0</DocSecurity>
  <Lines>264</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Vincent</dc:creator>
  <cp:keywords/>
  <dc:description/>
  <cp:lastModifiedBy>Andrea Vincent</cp:lastModifiedBy>
  <cp:revision>69</cp:revision>
  <cp:lastPrinted>2019-10-04T14:06:00Z</cp:lastPrinted>
  <dcterms:created xsi:type="dcterms:W3CDTF">2021-02-02T13:53:00Z</dcterms:created>
  <dcterms:modified xsi:type="dcterms:W3CDTF">2022-08-16T12:46:00Z</dcterms:modified>
</cp:coreProperties>
</file>